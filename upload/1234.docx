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CC57A" w14:textId="77777777" w:rsidR="00D97F79" w:rsidRDefault="00D97F79">
      <w:pPr>
        <w:pStyle w:val="a3"/>
        <w:spacing w:before="2"/>
        <w:rPr>
          <w:rFonts w:ascii="Times New Roman"/>
          <w:sz w:val="11"/>
        </w:rPr>
      </w:pPr>
    </w:p>
    <w:p w14:paraId="5340AC91" w14:textId="77777777" w:rsidR="00D97F79" w:rsidRDefault="00B31397">
      <w:pPr>
        <w:spacing w:before="32"/>
        <w:ind w:left="3516" w:right="3633"/>
        <w:jc w:val="center"/>
        <w:rPr>
          <w:rFonts w:ascii="等线" w:eastAsia="等线"/>
          <w:b/>
          <w:sz w:val="28"/>
        </w:rPr>
      </w:pPr>
      <w:r>
        <w:pict w14:anchorId="069C92CF">
          <v:group id="_x0000_s2060" style="position:absolute;left:0;text-align:left;margin-left:48.4pt;margin-top:24.75pt;width:500.25pt;height:229.95pt;z-index:-251651072;mso-wrap-distance-left:0;mso-wrap-distance-right:0;mso-position-horizontal-relative:page" coordorigin="968,495" coordsize="10005,4599">
            <v:rect id="_x0000_s2079" style="position:absolute;left:968;top:495;width:105;height:30" fillcolor="black" stroked="f"/>
            <v:line id="_x0000_s2078" style="position:absolute" from="1073,510" to="10868,510" strokeweight="1.5pt"/>
            <v:line id="_x0000_s2077" style="position:absolute" from="1073,593" to="10868,593" strokeweight=".72pt"/>
            <v:rect id="_x0000_s2076" style="position:absolute;left:10868;top:495;width:105;height:30" fillcolor="black" stroked="f"/>
            <v:line id="_x0000_s2075" style="position:absolute" from="1066,585" to="1066,5004" strokeweight=".72pt"/>
            <v:line id="_x0000_s2074" style="position:absolute" from="983,495" to="983,5094" strokeweight="1.5pt"/>
            <v:rect id="_x0000_s2073" style="position:absolute;left:968;top:5063;width:105;height:30" fillcolor="black" stroked="f"/>
            <v:line id="_x0000_s2072" style="position:absolute" from="1073,5079" to="10868,5079" strokeweight="1.5pt"/>
            <v:line id="_x0000_s2071" style="position:absolute" from="1073,4997" to="10868,4997" strokeweight=".72pt"/>
            <v:line id="_x0000_s2070" style="position:absolute" from="10958,495" to="10958,5094" strokeweight="1.5pt"/>
            <v:line id="_x0000_s2069" style="position:absolute" from="10876,585" to="10876,5004" strokeweight=".72pt"/>
            <v:rect id="_x0000_s2068" style="position:absolute;left:10868;top:5063;width:105;height:30" fillcolor="black" stroked="f"/>
            <v:shapetype id="_x0000_t202" coordsize="21600,21600" o:spt="202" path="m,l,21600r21600,l21600,xe">
              <v:stroke joinstyle="miter"/>
              <v:path gradientshapeok="t" o:connecttype="rect"/>
            </v:shapetype>
            <v:shape id="_x0000_s2067" type="#_x0000_t202" style="position:absolute;left:1309;top:4736;width:4311;height:220" filled="f" stroked="f">
              <v:textbox inset="0,0,0,0">
                <w:txbxContent>
                  <w:p w14:paraId="7983D77B" w14:textId="77777777" w:rsidR="00D97F79" w:rsidRDefault="00922B0C">
                    <w:pPr>
                      <w:spacing w:line="220" w:lineRule="exact"/>
                    </w:pPr>
                    <w:r>
                      <w:rPr>
                        <w:rFonts w:ascii="等线" w:eastAsia="等线" w:hint="eastAsia"/>
                        <w:b/>
                      </w:rPr>
                      <w:t xml:space="preserve">註： </w:t>
                    </w:r>
                    <w:r>
                      <w:t>有關推薦表的要求，請參閱入學規則。</w:t>
                    </w:r>
                  </w:p>
                </w:txbxContent>
              </v:textbox>
            </v:shape>
            <v:shape id="_x0000_s2066" type="#_x0000_t202" style="position:absolute;left:7484;top:3896;width:3197;height:244" filled="f" stroked="f">
              <v:textbox inset="0,0,0,0">
                <w:txbxContent>
                  <w:p w14:paraId="48886B7D" w14:textId="77777777" w:rsidR="00D97F79" w:rsidRDefault="00922B0C">
                    <w:pPr>
                      <w:tabs>
                        <w:tab w:val="left" w:pos="3176"/>
                      </w:tabs>
                      <w:spacing w:line="243" w:lineRule="exact"/>
                      <w:rPr>
                        <w:rFonts w:ascii="Times New Roman" w:eastAsia="Times New Roman"/>
                        <w:b/>
                      </w:rPr>
                    </w:pPr>
                    <w:r>
                      <w:rPr>
                        <w:rFonts w:ascii="等线" w:eastAsia="等线" w:hint="eastAsia"/>
                        <w:b/>
                        <w:w w:val="95"/>
                      </w:rPr>
                      <w:t>日期：</w:t>
                    </w:r>
                    <w:r>
                      <w:rPr>
                        <w:rFonts w:ascii="Times New Roman" w:eastAsia="Times New Roman"/>
                        <w:b/>
                        <w:w w:val="95"/>
                        <w:u w:val="single"/>
                      </w:rPr>
                      <w:t xml:space="preserve"> </w:t>
                    </w:r>
                    <w:r>
                      <w:rPr>
                        <w:rFonts w:ascii="Times New Roman" w:eastAsia="Times New Roman"/>
                        <w:b/>
                        <w:u w:val="single"/>
                      </w:rPr>
                      <w:tab/>
                    </w:r>
                  </w:p>
                </w:txbxContent>
              </v:textbox>
            </v:shape>
            <v:shape id="_x0000_s2065" type="#_x0000_t202" style="position:absolute;left:1309;top:3896;width:5537;height:244" filled="f" stroked="f">
              <v:textbox inset="0,0,0,0">
                <w:txbxContent>
                  <w:p w14:paraId="24BA2D92" w14:textId="77777777" w:rsidR="00D97F79" w:rsidRDefault="00922B0C">
                    <w:pPr>
                      <w:tabs>
                        <w:tab w:val="left" w:pos="5516"/>
                      </w:tabs>
                      <w:spacing w:line="243" w:lineRule="exact"/>
                      <w:rPr>
                        <w:rFonts w:ascii="Times New Roman" w:eastAsia="Times New Roman"/>
                        <w:b/>
                      </w:rPr>
                    </w:pPr>
                    <w:r>
                      <w:rPr>
                        <w:rFonts w:ascii="等线" w:eastAsia="等线" w:hint="eastAsia"/>
                        <w:b/>
                      </w:rPr>
                      <w:t>申請人簽署：</w:t>
                    </w:r>
                    <w:r>
                      <w:rPr>
                        <w:rFonts w:ascii="Times New Roman" w:eastAsia="Times New Roman"/>
                        <w:b/>
                        <w:u w:val="single"/>
                      </w:rPr>
                      <w:t xml:space="preserve"> </w:t>
                    </w:r>
                    <w:r>
                      <w:rPr>
                        <w:rFonts w:ascii="Times New Roman" w:eastAsia="Times New Roman"/>
                        <w:b/>
                        <w:u w:val="single"/>
                      </w:rPr>
                      <w:tab/>
                    </w:r>
                  </w:p>
                </w:txbxContent>
              </v:textbox>
            </v:shape>
            <v:shape id="_x0000_s2064" type="#_x0000_t202" style="position:absolute;left:5268;top:3150;width:2999;height:244" filled="f" stroked="f">
              <v:textbox inset="0,0,0,0">
                <w:txbxContent>
                  <w:p w14:paraId="7813EFD5" w14:textId="77777777" w:rsidR="00D97F79" w:rsidRDefault="00922B0C">
                    <w:pPr>
                      <w:tabs>
                        <w:tab w:val="left" w:pos="2977"/>
                      </w:tabs>
                      <w:spacing w:line="243" w:lineRule="exact"/>
                      <w:rPr>
                        <w:rFonts w:ascii="Times New Roman" w:eastAsia="Times New Roman"/>
                      </w:rPr>
                    </w:pPr>
                    <w:r>
                      <w:t>口</w:t>
                    </w:r>
                    <w:r>
                      <w:rPr>
                        <w:spacing w:val="-1"/>
                      </w:rPr>
                      <w:t xml:space="preserve"> </w:t>
                    </w:r>
                    <w:r>
                      <w:t xml:space="preserve">其它 </w:t>
                    </w:r>
                    <w:r>
                      <w:rPr>
                        <w:rFonts w:ascii="Times New Roman" w:eastAsia="Times New Roman"/>
                        <w:w w:val="99"/>
                        <w:u w:val="single"/>
                      </w:rPr>
                      <w:t xml:space="preserve"> </w:t>
                    </w:r>
                    <w:r>
                      <w:rPr>
                        <w:rFonts w:ascii="Times New Roman" w:eastAsia="Times New Roman"/>
                        <w:u w:val="single"/>
                      </w:rPr>
                      <w:tab/>
                    </w:r>
                  </w:p>
                </w:txbxContent>
              </v:textbox>
            </v:shape>
            <v:shape id="_x0000_s2063" type="#_x0000_t202" style="position:absolute;left:3949;top:3170;width:790;height:220" filled="f" stroked="f">
              <v:textbox inset="0,0,0,0">
                <w:txbxContent>
                  <w:p w14:paraId="75F745DF" w14:textId="77777777" w:rsidR="00D97F79" w:rsidRDefault="00922B0C">
                    <w:pPr>
                      <w:spacing w:line="220" w:lineRule="exact"/>
                    </w:pPr>
                    <w:r>
                      <w:t>口 博士</w:t>
                    </w:r>
                  </w:p>
                </w:txbxContent>
              </v:textbox>
            </v:shape>
            <v:shape id="_x0000_s2062" type="#_x0000_t202" style="position:absolute;left:1309;top:3170;width:2110;height:220" filled="f" stroked="f">
              <v:textbox inset="0,0,0,0">
                <w:txbxContent>
                  <w:p w14:paraId="02E7E9FA" w14:textId="77777777" w:rsidR="00D97F79" w:rsidRDefault="00922B0C">
                    <w:pPr>
                      <w:tabs>
                        <w:tab w:val="left" w:pos="1321"/>
                      </w:tabs>
                      <w:spacing w:line="220" w:lineRule="exact"/>
                    </w:pPr>
                    <w:r>
                      <w:rPr>
                        <w:rFonts w:ascii="等线" w:eastAsia="等线" w:hint="eastAsia"/>
                        <w:b/>
                      </w:rPr>
                      <w:t>報讀學位：</w:t>
                    </w:r>
                    <w:r>
                      <w:rPr>
                        <w:rFonts w:ascii="等线" w:eastAsia="等线" w:hint="eastAsia"/>
                        <w:b/>
                      </w:rPr>
                      <w:tab/>
                    </w:r>
                    <w:r>
                      <w:t>口</w:t>
                    </w:r>
                    <w:r>
                      <w:rPr>
                        <w:spacing w:val="-2"/>
                      </w:rPr>
                      <w:t xml:space="preserve"> </w:t>
                    </w:r>
                    <w:r>
                      <w:t>碩士</w:t>
                    </w:r>
                  </w:p>
                </w:txbxContent>
              </v:textbox>
            </v:shape>
            <v:shape id="_x0000_s2061" type="#_x0000_t202" style="position:absolute;left:1309;top:901;width:9281;height:1927" filled="f" stroked="f">
              <v:textbox inset="0,0,0,0">
                <w:txbxContent>
                  <w:p w14:paraId="42F09C12" w14:textId="77777777" w:rsidR="00D97F79" w:rsidRDefault="00922B0C">
                    <w:pPr>
                      <w:spacing w:line="260" w:lineRule="exact"/>
                      <w:rPr>
                        <w:rFonts w:ascii="等线" w:eastAsia="等线"/>
                        <w:b/>
                      </w:rPr>
                    </w:pPr>
                    <w:r>
                      <w:rPr>
                        <w:rFonts w:ascii="等线" w:eastAsia="等线" w:hint="eastAsia"/>
                        <w:b/>
                      </w:rPr>
                      <w:t xml:space="preserve">致 </w:t>
                    </w:r>
                    <w:r>
                      <w:rPr>
                        <w:rFonts w:ascii="等线" w:eastAsia="等线" w:hint="eastAsia"/>
                        <w:b/>
                      </w:rPr>
                      <w:t>申 請 人 ：</w:t>
                    </w:r>
                  </w:p>
                  <w:p w14:paraId="23A03947" w14:textId="77777777" w:rsidR="00D97F79" w:rsidRDefault="00922B0C">
                    <w:pPr>
                      <w:spacing w:line="264" w:lineRule="exact"/>
                    </w:pPr>
                    <w:r>
                      <w:t>請填寫以下部份後，將推薦表交予推薦人填寫。</w:t>
                    </w:r>
                  </w:p>
                  <w:p w14:paraId="54C2315B" w14:textId="77777777" w:rsidR="00D97F79" w:rsidRDefault="00D97F79">
                    <w:pPr>
                      <w:spacing w:before="4"/>
                      <w:rPr>
                        <w:rFonts w:ascii="等线"/>
                        <w:b/>
                        <w:sz w:val="18"/>
                      </w:rPr>
                    </w:pPr>
                  </w:p>
                  <w:p w14:paraId="38EC64B9" w14:textId="77777777" w:rsidR="00D97F79" w:rsidRDefault="00922B0C">
                    <w:pPr>
                      <w:tabs>
                        <w:tab w:val="left" w:pos="9260"/>
                      </w:tabs>
                      <w:spacing w:line="308" w:lineRule="exact"/>
                      <w:rPr>
                        <w:rFonts w:ascii="Times New Roman" w:eastAsia="Times New Roman"/>
                        <w:b/>
                      </w:rPr>
                    </w:pPr>
                    <w:r>
                      <w:rPr>
                        <w:rFonts w:ascii="等线" w:eastAsia="等线" w:hint="eastAsia"/>
                        <w:b/>
                      </w:rPr>
                      <w:t xml:space="preserve">申請人姓名： </w:t>
                    </w:r>
                    <w:r>
                      <w:rPr>
                        <w:rFonts w:ascii="等线" w:eastAsia="等线" w:hint="eastAsia"/>
                        <w:b/>
                        <w:spacing w:val="-11"/>
                      </w:rPr>
                      <w:t xml:space="preserve"> </w:t>
                    </w:r>
                    <w:r>
                      <w:rPr>
                        <w:rFonts w:ascii="Times New Roman" w:eastAsia="Times New Roman"/>
                        <w:b/>
                        <w:w w:val="99"/>
                        <w:u w:val="single"/>
                      </w:rPr>
                      <w:t xml:space="preserve"> </w:t>
                    </w:r>
                    <w:r>
                      <w:rPr>
                        <w:rFonts w:ascii="Times New Roman" w:eastAsia="Times New Roman"/>
                        <w:b/>
                        <w:u w:val="single"/>
                      </w:rPr>
                      <w:tab/>
                    </w:r>
                  </w:p>
                  <w:p w14:paraId="5FE0DFED" w14:textId="77777777" w:rsidR="00D97F79" w:rsidRDefault="00922B0C">
                    <w:pPr>
                      <w:spacing w:line="308" w:lineRule="exact"/>
                    </w:pPr>
                    <w:r>
                      <w:rPr>
                        <w:rFonts w:ascii="等线" w:eastAsia="等线" w:hint="eastAsia"/>
                        <w:b/>
                      </w:rPr>
                      <w:t xml:space="preserve">（請以正楷填寫 </w:t>
                    </w:r>
                    <w:r>
                      <w:t>）</w:t>
                    </w:r>
                  </w:p>
                  <w:p w14:paraId="50FB7551" w14:textId="77777777" w:rsidR="00D97F79" w:rsidRDefault="00D97F79">
                    <w:pPr>
                      <w:spacing w:before="8"/>
                      <w:rPr>
                        <w:rFonts w:ascii="等线"/>
                        <w:b/>
                        <w:sz w:val="15"/>
                      </w:rPr>
                    </w:pPr>
                  </w:p>
                  <w:p w14:paraId="59D085AE" w14:textId="77777777" w:rsidR="00D97F79" w:rsidRDefault="00922B0C">
                    <w:pPr>
                      <w:tabs>
                        <w:tab w:val="left" w:pos="8814"/>
                      </w:tabs>
                      <w:spacing w:line="277" w:lineRule="exact"/>
                      <w:rPr>
                        <w:rFonts w:ascii="Times New Roman" w:eastAsia="Times New Roman"/>
                        <w:b/>
                      </w:rPr>
                    </w:pPr>
                    <w:r>
                      <w:rPr>
                        <w:rFonts w:ascii="等线" w:eastAsia="等线" w:hint="eastAsia"/>
                        <w:b/>
                      </w:rPr>
                      <w:t>申請課程名稱：</w:t>
                    </w:r>
                    <w:r>
                      <w:rPr>
                        <w:rFonts w:ascii="Times New Roman" w:eastAsia="Times New Roman"/>
                        <w:b/>
                        <w:u w:val="single"/>
                      </w:rPr>
                      <w:t xml:space="preserve"> </w:t>
                    </w:r>
                    <w:r>
                      <w:rPr>
                        <w:rFonts w:ascii="Times New Roman" w:eastAsia="Times New Roman"/>
                        <w:b/>
                        <w:u w:val="single"/>
                      </w:rPr>
                      <w:tab/>
                    </w:r>
                  </w:p>
                </w:txbxContent>
              </v:textbox>
            </v:shape>
            <w10:wrap type="topAndBottom" anchorx="page"/>
          </v:group>
        </w:pict>
      </w:r>
      <w:r w:rsidR="00922B0C">
        <w:rPr>
          <w:rFonts w:ascii="等线" w:eastAsia="等线" w:hint="eastAsia"/>
          <w:b/>
          <w:sz w:val="28"/>
        </w:rPr>
        <w:t>研  究  生  課  程  推  薦 表</w:t>
      </w:r>
    </w:p>
    <w:p w14:paraId="732908F2" w14:textId="77777777" w:rsidR="00D97F79" w:rsidRDefault="00D97F79">
      <w:pPr>
        <w:pStyle w:val="a3"/>
        <w:spacing w:before="7"/>
        <w:rPr>
          <w:rFonts w:ascii="等线"/>
          <w:b/>
          <w:sz w:val="10"/>
        </w:rPr>
      </w:pPr>
    </w:p>
    <w:p w14:paraId="084916B1" w14:textId="77777777" w:rsidR="00D97F79" w:rsidRDefault="00922B0C">
      <w:pPr>
        <w:pStyle w:val="1"/>
        <w:spacing w:before="46" w:line="304" w:lineRule="exact"/>
        <w:ind w:left="221"/>
      </w:pPr>
      <w:r>
        <w:t>致 推 薦 人 ：</w:t>
      </w:r>
    </w:p>
    <w:p w14:paraId="76F831A1" w14:textId="77777777" w:rsidR="00D97F79" w:rsidRDefault="00922B0C">
      <w:pPr>
        <w:pStyle w:val="a3"/>
        <w:spacing w:before="6" w:line="204" w:lineRule="auto"/>
        <w:ind w:left="221" w:right="301"/>
      </w:pPr>
      <w:r>
        <w:rPr>
          <w:spacing w:val="-6"/>
        </w:rPr>
        <w:t>感謝閣下抽空填寫本推薦表。上述申請人現正報考澳門大學研究生課程，並填報閣下為其推薦人。本校</w:t>
      </w:r>
      <w:r>
        <w:rPr>
          <w:spacing w:val="-7"/>
        </w:rPr>
        <w:t>感謝閣下對申請人的坦誠評價。並請盡早填寫本推薦表。未能交回此推薦表將影響申請人的入學申請。</w:t>
      </w:r>
    </w:p>
    <w:p w14:paraId="2A94E992" w14:textId="77777777" w:rsidR="00D97F79" w:rsidRDefault="00D97F79">
      <w:pPr>
        <w:pStyle w:val="a3"/>
        <w:spacing w:before="8"/>
        <w:rPr>
          <w:sz w:val="20"/>
        </w:rPr>
      </w:pPr>
    </w:p>
    <w:p w14:paraId="2DD15816" w14:textId="77777777" w:rsidR="00D97F79" w:rsidRDefault="00922B0C">
      <w:pPr>
        <w:pStyle w:val="a4"/>
        <w:numPr>
          <w:ilvl w:val="0"/>
          <w:numId w:val="1"/>
        </w:numPr>
        <w:tabs>
          <w:tab w:val="left" w:pos="582"/>
        </w:tabs>
        <w:ind w:hanging="361"/>
      </w:pPr>
      <w:r>
        <w:t>閣下對申請人的認識有多深？</w:t>
      </w:r>
    </w:p>
    <w:p w14:paraId="532D19DC" w14:textId="77777777" w:rsidR="00D97F79" w:rsidRDefault="00D97F79">
      <w:pPr>
        <w:pStyle w:val="a3"/>
        <w:rPr>
          <w:sz w:val="20"/>
        </w:rPr>
      </w:pPr>
    </w:p>
    <w:p w14:paraId="0445ECE9" w14:textId="77777777" w:rsidR="00D97F79" w:rsidRDefault="00B31397">
      <w:pPr>
        <w:pStyle w:val="a3"/>
        <w:spacing w:before="10"/>
        <w:rPr>
          <w:sz w:val="10"/>
        </w:rPr>
      </w:pPr>
      <w:r>
        <w:pict w14:anchorId="3FB8C154">
          <v:line id="_x0000_s2059" style="position:absolute;z-index:-251650048;mso-wrap-distance-left:0;mso-wrap-distance-right:0;mso-position-horizontal-relative:page" from="68.95pt,9.25pt" to="537.05pt,9.25pt" strokeweight=".66pt">
            <w10:wrap type="topAndBottom" anchorx="page"/>
          </v:line>
        </w:pict>
      </w:r>
    </w:p>
    <w:p w14:paraId="099E4DE9" w14:textId="77777777" w:rsidR="00D97F79" w:rsidRDefault="00D97F79">
      <w:pPr>
        <w:pStyle w:val="a3"/>
        <w:rPr>
          <w:sz w:val="20"/>
        </w:rPr>
      </w:pPr>
    </w:p>
    <w:p w14:paraId="191F9E04" w14:textId="77777777" w:rsidR="00D97F79" w:rsidRDefault="00B31397">
      <w:pPr>
        <w:pStyle w:val="a3"/>
        <w:spacing w:before="1"/>
        <w:rPr>
          <w:sz w:val="10"/>
        </w:rPr>
      </w:pPr>
      <w:r>
        <w:pict w14:anchorId="2DDD7AD9">
          <v:line id="_x0000_s2058" style="position:absolute;z-index:-251649024;mso-wrap-distance-left:0;mso-wrap-distance-right:0;mso-position-horizontal-relative:page" from="68.95pt,8.8pt" to="537.05pt,8.8pt" strokeweight=".66pt">
            <w10:wrap type="topAndBottom" anchorx="page"/>
          </v:line>
        </w:pict>
      </w:r>
    </w:p>
    <w:p w14:paraId="6CFDC608" w14:textId="77777777" w:rsidR="00D97F79" w:rsidRDefault="00D97F79">
      <w:pPr>
        <w:pStyle w:val="a3"/>
        <w:rPr>
          <w:sz w:val="20"/>
        </w:rPr>
      </w:pPr>
    </w:p>
    <w:p w14:paraId="5EA32527" w14:textId="77777777" w:rsidR="00D97F79" w:rsidRDefault="00B31397">
      <w:pPr>
        <w:pStyle w:val="a3"/>
        <w:spacing w:before="1"/>
        <w:rPr>
          <w:sz w:val="10"/>
        </w:rPr>
      </w:pPr>
      <w:r>
        <w:pict w14:anchorId="24BEADAD">
          <v:line id="_x0000_s2057" style="position:absolute;z-index:-251648000;mso-wrap-distance-left:0;mso-wrap-distance-right:0;mso-position-horizontal-relative:page" from="68.95pt,8.8pt" to="537.05pt,8.8pt" strokeweight=".66pt">
            <w10:wrap type="topAndBottom" anchorx="page"/>
          </v:line>
        </w:pict>
      </w:r>
    </w:p>
    <w:p w14:paraId="33D539F0" w14:textId="77777777" w:rsidR="00D97F79" w:rsidRDefault="00D97F79">
      <w:pPr>
        <w:pStyle w:val="a3"/>
        <w:rPr>
          <w:sz w:val="20"/>
        </w:rPr>
      </w:pPr>
    </w:p>
    <w:p w14:paraId="161C6DD4" w14:textId="77777777" w:rsidR="00D97F79" w:rsidRDefault="00B31397">
      <w:pPr>
        <w:pStyle w:val="a3"/>
        <w:spacing w:before="1"/>
        <w:rPr>
          <w:sz w:val="10"/>
        </w:rPr>
      </w:pPr>
      <w:r>
        <w:pict w14:anchorId="42198D54">
          <v:line id="_x0000_s2056" style="position:absolute;z-index:-251646976;mso-wrap-distance-left:0;mso-wrap-distance-right:0;mso-position-horizontal-relative:page" from="68.95pt,8.8pt" to="537.05pt,8.8pt" strokeweight=".66pt">
            <w10:wrap type="topAndBottom" anchorx="page"/>
          </v:line>
        </w:pict>
      </w:r>
    </w:p>
    <w:p w14:paraId="5BAE15FC" w14:textId="77777777" w:rsidR="00D97F79" w:rsidRDefault="00D97F79">
      <w:pPr>
        <w:pStyle w:val="a3"/>
        <w:rPr>
          <w:sz w:val="20"/>
        </w:rPr>
      </w:pPr>
    </w:p>
    <w:p w14:paraId="408E58B0" w14:textId="77777777" w:rsidR="00D97F79" w:rsidRDefault="00B31397">
      <w:pPr>
        <w:pStyle w:val="a3"/>
        <w:spacing w:before="1"/>
        <w:rPr>
          <w:sz w:val="10"/>
        </w:rPr>
      </w:pPr>
      <w:r>
        <w:pict w14:anchorId="694FB44B">
          <v:line id="_x0000_s2055" style="position:absolute;z-index:-251645952;mso-wrap-distance-left:0;mso-wrap-distance-right:0;mso-position-horizontal-relative:page" from="68.95pt,8.8pt" to="537.05pt,8.8pt" strokeweight=".66pt">
            <w10:wrap type="topAndBottom" anchorx="page"/>
          </v:line>
        </w:pict>
      </w:r>
    </w:p>
    <w:p w14:paraId="2FED203F" w14:textId="77777777" w:rsidR="00D97F79" w:rsidRDefault="00D97F79">
      <w:pPr>
        <w:pStyle w:val="a3"/>
        <w:rPr>
          <w:sz w:val="20"/>
        </w:rPr>
      </w:pPr>
    </w:p>
    <w:p w14:paraId="36FACF3A" w14:textId="77777777" w:rsidR="00D97F79" w:rsidRDefault="00D97F79">
      <w:pPr>
        <w:pStyle w:val="a3"/>
        <w:spacing w:before="3"/>
        <w:rPr>
          <w:sz w:val="23"/>
        </w:rPr>
      </w:pPr>
    </w:p>
    <w:p w14:paraId="4EECC2B4" w14:textId="77777777" w:rsidR="00D97F79" w:rsidRDefault="00922B0C">
      <w:pPr>
        <w:pStyle w:val="a4"/>
        <w:numPr>
          <w:ilvl w:val="0"/>
          <w:numId w:val="1"/>
        </w:numPr>
        <w:tabs>
          <w:tab w:val="left" w:pos="582"/>
        </w:tabs>
        <w:spacing w:before="100"/>
        <w:ind w:hanging="361"/>
      </w:pPr>
      <w:r>
        <w:t>請就申請人的總體表現與及是否有能力成功完成所報讀之研究生課程作出評價。</w:t>
      </w:r>
    </w:p>
    <w:p w14:paraId="6BF65D0A" w14:textId="77777777" w:rsidR="00D97F79" w:rsidRDefault="00D97F79">
      <w:pPr>
        <w:pStyle w:val="a3"/>
        <w:rPr>
          <w:sz w:val="20"/>
        </w:rPr>
      </w:pPr>
    </w:p>
    <w:p w14:paraId="655C26D1" w14:textId="77777777" w:rsidR="00D97F79" w:rsidRDefault="00B31397">
      <w:pPr>
        <w:pStyle w:val="a3"/>
        <w:spacing w:before="10"/>
        <w:rPr>
          <w:sz w:val="10"/>
        </w:rPr>
      </w:pPr>
      <w:r>
        <w:pict w14:anchorId="31C486DA">
          <v:line id="_x0000_s2054" style="position:absolute;z-index:-251644928;mso-wrap-distance-left:0;mso-wrap-distance-right:0;mso-position-horizontal-relative:page" from="68.95pt,9.2pt" to="537.05pt,9.2pt" strokeweight=".66pt">
            <w10:wrap type="topAndBottom" anchorx="page"/>
          </v:line>
        </w:pict>
      </w:r>
    </w:p>
    <w:p w14:paraId="1B4A0635" w14:textId="77777777" w:rsidR="00D97F79" w:rsidRDefault="00D97F79">
      <w:pPr>
        <w:pStyle w:val="a3"/>
        <w:rPr>
          <w:sz w:val="20"/>
        </w:rPr>
      </w:pPr>
    </w:p>
    <w:p w14:paraId="01DCD069" w14:textId="77777777" w:rsidR="00D97F79" w:rsidRDefault="00B31397">
      <w:pPr>
        <w:pStyle w:val="a3"/>
        <w:spacing w:before="1"/>
        <w:rPr>
          <w:sz w:val="10"/>
        </w:rPr>
      </w:pPr>
      <w:r>
        <w:pict w14:anchorId="5B76185C">
          <v:line id="_x0000_s2053" style="position:absolute;z-index:-251643904;mso-wrap-distance-left:0;mso-wrap-distance-right:0;mso-position-horizontal-relative:page" from="68.95pt,8.8pt" to="537.05pt,8.8pt" strokeweight=".66pt">
            <w10:wrap type="topAndBottom" anchorx="page"/>
          </v:line>
        </w:pict>
      </w:r>
    </w:p>
    <w:p w14:paraId="0F34059E" w14:textId="77777777" w:rsidR="00D97F79" w:rsidRDefault="00D97F79">
      <w:pPr>
        <w:pStyle w:val="a3"/>
        <w:rPr>
          <w:sz w:val="20"/>
        </w:rPr>
      </w:pPr>
    </w:p>
    <w:p w14:paraId="59C83E17" w14:textId="77777777" w:rsidR="00D97F79" w:rsidRDefault="00B31397">
      <w:pPr>
        <w:pStyle w:val="a3"/>
        <w:spacing w:before="1"/>
        <w:rPr>
          <w:sz w:val="10"/>
        </w:rPr>
      </w:pPr>
      <w:r>
        <w:pict w14:anchorId="5C915FFB">
          <v:line id="_x0000_s2052" style="position:absolute;z-index:-251642880;mso-wrap-distance-left:0;mso-wrap-distance-right:0;mso-position-horizontal-relative:page" from="68.95pt,8.8pt" to="537.05pt,8.8pt" strokeweight=".66pt">
            <w10:wrap type="topAndBottom" anchorx="page"/>
          </v:line>
        </w:pict>
      </w:r>
      <w:r>
        <w:pict w14:anchorId="501C02DD">
          <v:line id="_x0000_s2051" style="position:absolute;z-index:-251641856;mso-wrap-distance-left:0;mso-wrap-distance-right:0;mso-position-horizontal-relative:page" from="68.95pt,31.1pt" to="537.05pt,31.1pt" strokeweight=".6pt">
            <w10:wrap type="topAndBottom" anchorx="page"/>
          </v:line>
        </w:pict>
      </w:r>
      <w:r>
        <w:pict w14:anchorId="5DA6BA97">
          <v:line id="_x0000_s2050" style="position:absolute;z-index:-251640832;mso-wrap-distance-left:0;mso-wrap-distance-right:0;mso-position-horizontal-relative:page" from="68.95pt,53.5pt" to="537.05pt,53.5pt" strokeweight=".66pt">
            <w10:wrap type="topAndBottom" anchorx="page"/>
          </v:line>
        </w:pict>
      </w:r>
    </w:p>
    <w:p w14:paraId="7202D1F8" w14:textId="77777777" w:rsidR="00D97F79" w:rsidRDefault="00D97F79">
      <w:pPr>
        <w:pStyle w:val="a3"/>
        <w:spacing w:before="6"/>
        <w:rPr>
          <w:sz w:val="28"/>
        </w:rPr>
      </w:pPr>
    </w:p>
    <w:p w14:paraId="713DFA39" w14:textId="77777777" w:rsidR="00D97F79" w:rsidRDefault="00D97F79">
      <w:pPr>
        <w:pStyle w:val="a3"/>
        <w:spacing w:before="8"/>
        <w:rPr>
          <w:sz w:val="28"/>
        </w:rPr>
      </w:pPr>
    </w:p>
    <w:p w14:paraId="71B54288" w14:textId="77777777" w:rsidR="00D97F79" w:rsidRDefault="00D97F79">
      <w:pPr>
        <w:rPr>
          <w:sz w:val="28"/>
        </w:rPr>
        <w:sectPr w:rsidR="00D97F79">
          <w:headerReference w:type="default" r:id="rId7"/>
          <w:footerReference w:type="default" r:id="rId8"/>
          <w:type w:val="continuous"/>
          <w:pgSz w:w="11910" w:h="16840"/>
          <w:pgMar w:top="2520" w:right="680" w:bottom="500" w:left="800" w:header="568" w:footer="316" w:gutter="0"/>
          <w:pgNumType w:start="1"/>
          <w:cols w:space="720"/>
        </w:sectPr>
      </w:pPr>
    </w:p>
    <w:p w14:paraId="51C655EA" w14:textId="77777777" w:rsidR="00D97F79" w:rsidRDefault="00D97F79">
      <w:pPr>
        <w:pStyle w:val="a3"/>
        <w:spacing w:before="10"/>
        <w:rPr>
          <w:sz w:val="7"/>
        </w:rPr>
      </w:pPr>
    </w:p>
    <w:p w14:paraId="40DACB3F" w14:textId="77777777" w:rsidR="00D97F79" w:rsidRDefault="00922B0C">
      <w:pPr>
        <w:tabs>
          <w:tab w:val="left" w:pos="9941"/>
        </w:tabs>
        <w:spacing w:before="74"/>
        <w:ind w:left="221"/>
        <w:rPr>
          <w:rFonts w:ascii="Times New Roman" w:eastAsia="Times New Roman"/>
          <w:sz w:val="24"/>
        </w:rPr>
      </w:pPr>
      <w:r>
        <w:rPr>
          <w:sz w:val="24"/>
        </w:rPr>
        <w:t>所推薦的學生姓名：</w:t>
      </w:r>
      <w:r>
        <w:rPr>
          <w:rFonts w:ascii="Times New Roman" w:eastAsia="Times New Roman"/>
          <w:sz w:val="24"/>
          <w:u w:val="single"/>
        </w:rPr>
        <w:t xml:space="preserve"> </w:t>
      </w:r>
      <w:r>
        <w:rPr>
          <w:rFonts w:ascii="Times New Roman" w:eastAsia="Times New Roman"/>
          <w:sz w:val="24"/>
          <w:u w:val="single"/>
        </w:rPr>
        <w:tab/>
      </w:r>
    </w:p>
    <w:p w14:paraId="24B4168A" w14:textId="77777777" w:rsidR="00D97F79" w:rsidRDefault="00D97F79">
      <w:pPr>
        <w:pStyle w:val="a3"/>
        <w:rPr>
          <w:rFonts w:ascii="Times New Roman"/>
          <w:sz w:val="20"/>
        </w:rPr>
      </w:pPr>
    </w:p>
    <w:p w14:paraId="2BD18021" w14:textId="77777777" w:rsidR="00D97F79" w:rsidRDefault="00922B0C">
      <w:pPr>
        <w:pStyle w:val="a4"/>
        <w:numPr>
          <w:ilvl w:val="0"/>
          <w:numId w:val="1"/>
        </w:numPr>
        <w:tabs>
          <w:tab w:val="left" w:pos="582"/>
        </w:tabs>
        <w:spacing w:before="222"/>
        <w:ind w:hanging="361"/>
      </w:pPr>
      <w:r>
        <w:t>請在適當的的方格內打上“</w:t>
      </w:r>
      <w:r>
        <w:rPr>
          <w:rFonts w:ascii="Wingdings" w:eastAsia="Wingdings" w:hAnsi="Wingdings"/>
        </w:rPr>
        <w:t></w:t>
      </w:r>
      <w:r>
        <w:t>”號，以評估申請人的各項能力。</w:t>
      </w:r>
    </w:p>
    <w:p w14:paraId="1F2D3D38" w14:textId="77777777" w:rsidR="00D97F79" w:rsidRDefault="00D97F79">
      <w:pPr>
        <w:pStyle w:val="a3"/>
        <w:spacing w:before="9"/>
        <w:rPr>
          <w:sz w:val="16"/>
        </w:rPr>
      </w:pPr>
    </w:p>
    <w:tbl>
      <w:tblPr>
        <w:tblStyle w:val="TableNorm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8"/>
        <w:gridCol w:w="2160"/>
        <w:gridCol w:w="1080"/>
        <w:gridCol w:w="1080"/>
        <w:gridCol w:w="1080"/>
        <w:gridCol w:w="1080"/>
        <w:gridCol w:w="1080"/>
        <w:gridCol w:w="1080"/>
        <w:gridCol w:w="1080"/>
      </w:tblGrid>
      <w:tr w:rsidR="00D97F79" w14:paraId="560994BF" w14:textId="77777777">
        <w:trPr>
          <w:trHeight w:val="520"/>
        </w:trPr>
        <w:tc>
          <w:tcPr>
            <w:tcW w:w="2628" w:type="dxa"/>
            <w:gridSpan w:val="2"/>
          </w:tcPr>
          <w:p w14:paraId="25924EE8" w14:textId="77777777" w:rsidR="00D97F79" w:rsidRDefault="00922B0C">
            <w:pPr>
              <w:pStyle w:val="TableParagraph"/>
              <w:spacing w:before="120"/>
              <w:ind w:left="1093" w:right="1084"/>
              <w:rPr>
                <w:sz w:val="20"/>
              </w:rPr>
            </w:pPr>
            <w:r>
              <w:rPr>
                <w:sz w:val="20"/>
              </w:rPr>
              <w:t>能力</w:t>
            </w:r>
          </w:p>
        </w:tc>
        <w:tc>
          <w:tcPr>
            <w:tcW w:w="1080" w:type="dxa"/>
          </w:tcPr>
          <w:p w14:paraId="78E9F1A5" w14:textId="77777777" w:rsidR="00D97F79" w:rsidRDefault="00922B0C">
            <w:pPr>
              <w:pStyle w:val="TableParagraph"/>
              <w:spacing w:before="120"/>
              <w:ind w:left="119" w:right="110"/>
              <w:rPr>
                <w:sz w:val="20"/>
              </w:rPr>
            </w:pPr>
            <w:r>
              <w:rPr>
                <w:sz w:val="20"/>
              </w:rPr>
              <w:t>優秀</w:t>
            </w:r>
          </w:p>
        </w:tc>
        <w:tc>
          <w:tcPr>
            <w:tcW w:w="1080" w:type="dxa"/>
          </w:tcPr>
          <w:p w14:paraId="41E83F34" w14:textId="77777777" w:rsidR="00D97F79" w:rsidRDefault="00922B0C">
            <w:pPr>
              <w:pStyle w:val="TableParagraph"/>
              <w:spacing w:before="120"/>
              <w:ind w:left="119" w:right="110"/>
              <w:rPr>
                <w:sz w:val="20"/>
              </w:rPr>
            </w:pPr>
            <w:r>
              <w:rPr>
                <w:sz w:val="20"/>
              </w:rPr>
              <w:t>中等以上</w:t>
            </w:r>
          </w:p>
        </w:tc>
        <w:tc>
          <w:tcPr>
            <w:tcW w:w="1080" w:type="dxa"/>
          </w:tcPr>
          <w:p w14:paraId="05CD75E7" w14:textId="77777777" w:rsidR="00D97F79" w:rsidRDefault="00922B0C">
            <w:pPr>
              <w:pStyle w:val="TableParagraph"/>
              <w:spacing w:before="120"/>
              <w:ind w:left="119" w:right="110"/>
              <w:rPr>
                <w:sz w:val="20"/>
              </w:rPr>
            </w:pPr>
            <w:r>
              <w:rPr>
                <w:sz w:val="20"/>
              </w:rPr>
              <w:t>中等</w:t>
            </w:r>
          </w:p>
        </w:tc>
        <w:tc>
          <w:tcPr>
            <w:tcW w:w="1080" w:type="dxa"/>
          </w:tcPr>
          <w:p w14:paraId="3630C163" w14:textId="77777777" w:rsidR="00D97F79" w:rsidRDefault="00922B0C">
            <w:pPr>
              <w:pStyle w:val="TableParagraph"/>
              <w:spacing w:before="120"/>
              <w:ind w:left="119" w:right="110"/>
              <w:rPr>
                <w:sz w:val="20"/>
              </w:rPr>
            </w:pPr>
            <w:r>
              <w:rPr>
                <w:sz w:val="20"/>
              </w:rPr>
              <w:t>中等以下</w:t>
            </w:r>
          </w:p>
        </w:tc>
        <w:tc>
          <w:tcPr>
            <w:tcW w:w="1080" w:type="dxa"/>
          </w:tcPr>
          <w:p w14:paraId="0777BBB9" w14:textId="77777777" w:rsidR="00D97F79" w:rsidRDefault="00922B0C">
            <w:pPr>
              <w:pStyle w:val="TableParagraph"/>
              <w:spacing w:before="120"/>
              <w:rPr>
                <w:sz w:val="20"/>
              </w:rPr>
            </w:pPr>
            <w:r>
              <w:rPr>
                <w:sz w:val="20"/>
              </w:rPr>
              <w:t>差</w:t>
            </w:r>
          </w:p>
        </w:tc>
        <w:tc>
          <w:tcPr>
            <w:tcW w:w="1080" w:type="dxa"/>
          </w:tcPr>
          <w:p w14:paraId="176969FF" w14:textId="77777777" w:rsidR="00D97F79" w:rsidRDefault="00922B0C">
            <w:pPr>
              <w:pStyle w:val="TableParagraph"/>
              <w:spacing w:before="0" w:line="247" w:lineRule="exact"/>
              <w:ind w:left="119" w:right="110"/>
              <w:rPr>
                <w:sz w:val="20"/>
              </w:rPr>
            </w:pPr>
            <w:r>
              <w:rPr>
                <w:sz w:val="20"/>
              </w:rPr>
              <w:t>未有機會</w:t>
            </w:r>
          </w:p>
          <w:p w14:paraId="4214218C" w14:textId="77777777" w:rsidR="00D97F79" w:rsidRDefault="00922B0C">
            <w:pPr>
              <w:pStyle w:val="TableParagraph"/>
              <w:spacing w:before="3" w:line="251" w:lineRule="exact"/>
              <w:ind w:left="119" w:right="110"/>
              <w:rPr>
                <w:sz w:val="20"/>
              </w:rPr>
            </w:pPr>
            <w:r>
              <w:rPr>
                <w:sz w:val="20"/>
              </w:rPr>
              <w:t>觀察</w:t>
            </w:r>
          </w:p>
        </w:tc>
        <w:tc>
          <w:tcPr>
            <w:tcW w:w="1080" w:type="dxa"/>
          </w:tcPr>
          <w:p w14:paraId="1957BD65" w14:textId="77777777" w:rsidR="00D97F79" w:rsidRDefault="00922B0C">
            <w:pPr>
              <w:pStyle w:val="TableParagraph"/>
              <w:spacing w:before="120"/>
              <w:ind w:left="119" w:right="109"/>
              <w:rPr>
                <w:sz w:val="20"/>
              </w:rPr>
            </w:pPr>
            <w:r>
              <w:rPr>
                <w:sz w:val="20"/>
              </w:rPr>
              <w:t>不適用</w:t>
            </w:r>
          </w:p>
        </w:tc>
      </w:tr>
      <w:tr w:rsidR="00D97F79" w14:paraId="4AF0A926" w14:textId="77777777">
        <w:trPr>
          <w:trHeight w:val="341"/>
        </w:trPr>
        <w:tc>
          <w:tcPr>
            <w:tcW w:w="468" w:type="dxa"/>
            <w:tcBorders>
              <w:bottom w:val="nil"/>
            </w:tcBorders>
          </w:tcPr>
          <w:p w14:paraId="489C410C" w14:textId="77777777" w:rsidR="00D97F79" w:rsidRDefault="00922B0C">
            <w:pPr>
              <w:pStyle w:val="TableParagraph"/>
              <w:spacing w:before="17"/>
              <w:ind w:left="84" w:right="131"/>
              <w:rPr>
                <w:rFonts w:ascii="Verdana"/>
                <w:sz w:val="20"/>
              </w:rPr>
            </w:pPr>
            <w:r>
              <w:rPr>
                <w:rFonts w:ascii="Verdana"/>
                <w:sz w:val="20"/>
              </w:rPr>
              <w:t>a.</w:t>
            </w:r>
          </w:p>
        </w:tc>
        <w:tc>
          <w:tcPr>
            <w:tcW w:w="2160" w:type="dxa"/>
            <w:tcBorders>
              <w:bottom w:val="nil"/>
            </w:tcBorders>
          </w:tcPr>
          <w:p w14:paraId="2D784526" w14:textId="77777777" w:rsidR="00D97F79" w:rsidRDefault="00922B0C">
            <w:pPr>
              <w:pStyle w:val="TableParagraph"/>
              <w:spacing w:before="7"/>
              <w:ind w:left="107"/>
              <w:jc w:val="left"/>
              <w:rPr>
                <w:sz w:val="20"/>
              </w:rPr>
            </w:pPr>
            <w:r>
              <w:rPr>
                <w:sz w:val="20"/>
              </w:rPr>
              <w:t>表達意見及觀點能力</w:t>
            </w:r>
          </w:p>
        </w:tc>
        <w:tc>
          <w:tcPr>
            <w:tcW w:w="1080" w:type="dxa"/>
            <w:tcBorders>
              <w:bottom w:val="nil"/>
            </w:tcBorders>
          </w:tcPr>
          <w:p w14:paraId="7A0189D5" w14:textId="77777777" w:rsidR="00D97F79" w:rsidRDefault="00922B0C">
            <w:pPr>
              <w:pStyle w:val="TableParagraph"/>
              <w:spacing w:before="17"/>
              <w:rPr>
                <w:rFonts w:ascii="Wingdings" w:hAnsi="Wingdings" w:hint="eastAsia"/>
                <w:sz w:val="20"/>
              </w:rPr>
            </w:pPr>
            <w:r>
              <w:rPr>
                <w:rFonts w:ascii="Wingdings" w:hAnsi="Wingdings"/>
                <w:sz w:val="20"/>
              </w:rPr>
              <w:t></w:t>
            </w:r>
          </w:p>
        </w:tc>
        <w:tc>
          <w:tcPr>
            <w:tcW w:w="1080" w:type="dxa"/>
            <w:tcBorders>
              <w:bottom w:val="nil"/>
            </w:tcBorders>
          </w:tcPr>
          <w:p w14:paraId="2811B813" w14:textId="77777777" w:rsidR="00D97F79" w:rsidRDefault="00922B0C">
            <w:pPr>
              <w:pStyle w:val="TableParagraph"/>
              <w:spacing w:before="17"/>
              <w:rPr>
                <w:rFonts w:ascii="Wingdings" w:hAnsi="Wingdings" w:hint="eastAsia"/>
                <w:sz w:val="20"/>
              </w:rPr>
            </w:pPr>
            <w:r>
              <w:rPr>
                <w:rFonts w:ascii="Wingdings" w:hAnsi="Wingdings"/>
                <w:sz w:val="20"/>
              </w:rPr>
              <w:t></w:t>
            </w:r>
          </w:p>
        </w:tc>
        <w:tc>
          <w:tcPr>
            <w:tcW w:w="1080" w:type="dxa"/>
            <w:tcBorders>
              <w:bottom w:val="nil"/>
            </w:tcBorders>
          </w:tcPr>
          <w:p w14:paraId="4ACF88F1" w14:textId="77777777" w:rsidR="00D97F79" w:rsidRDefault="00922B0C">
            <w:pPr>
              <w:pStyle w:val="TableParagraph"/>
              <w:spacing w:before="17"/>
              <w:rPr>
                <w:rFonts w:ascii="Wingdings" w:hAnsi="Wingdings" w:hint="eastAsia"/>
                <w:sz w:val="20"/>
              </w:rPr>
            </w:pPr>
            <w:r>
              <w:rPr>
                <w:rFonts w:ascii="Wingdings" w:hAnsi="Wingdings"/>
                <w:sz w:val="20"/>
              </w:rPr>
              <w:t></w:t>
            </w:r>
          </w:p>
        </w:tc>
        <w:tc>
          <w:tcPr>
            <w:tcW w:w="1080" w:type="dxa"/>
            <w:tcBorders>
              <w:bottom w:val="nil"/>
            </w:tcBorders>
          </w:tcPr>
          <w:p w14:paraId="16C56FCD" w14:textId="77777777" w:rsidR="00D97F79" w:rsidRDefault="00922B0C">
            <w:pPr>
              <w:pStyle w:val="TableParagraph"/>
              <w:spacing w:before="17"/>
              <w:rPr>
                <w:rFonts w:ascii="Wingdings" w:hAnsi="Wingdings" w:hint="eastAsia"/>
                <w:sz w:val="20"/>
              </w:rPr>
            </w:pPr>
            <w:r>
              <w:rPr>
                <w:rFonts w:ascii="Wingdings" w:hAnsi="Wingdings"/>
                <w:sz w:val="20"/>
              </w:rPr>
              <w:t></w:t>
            </w:r>
          </w:p>
        </w:tc>
        <w:tc>
          <w:tcPr>
            <w:tcW w:w="1080" w:type="dxa"/>
            <w:tcBorders>
              <w:bottom w:val="nil"/>
            </w:tcBorders>
          </w:tcPr>
          <w:p w14:paraId="2F5ED4AE" w14:textId="77777777" w:rsidR="00D97F79" w:rsidRDefault="00922B0C">
            <w:pPr>
              <w:pStyle w:val="TableParagraph"/>
              <w:spacing w:before="17"/>
              <w:rPr>
                <w:rFonts w:ascii="Wingdings" w:hAnsi="Wingdings" w:hint="eastAsia"/>
                <w:sz w:val="20"/>
              </w:rPr>
            </w:pPr>
            <w:r>
              <w:rPr>
                <w:rFonts w:ascii="Wingdings" w:hAnsi="Wingdings"/>
                <w:sz w:val="20"/>
              </w:rPr>
              <w:t></w:t>
            </w:r>
          </w:p>
        </w:tc>
        <w:tc>
          <w:tcPr>
            <w:tcW w:w="1080" w:type="dxa"/>
            <w:tcBorders>
              <w:bottom w:val="nil"/>
            </w:tcBorders>
          </w:tcPr>
          <w:p w14:paraId="6411DC71" w14:textId="77777777" w:rsidR="00D97F79" w:rsidRDefault="00922B0C">
            <w:pPr>
              <w:pStyle w:val="TableParagraph"/>
              <w:spacing w:before="17"/>
              <w:rPr>
                <w:rFonts w:ascii="Wingdings" w:hAnsi="Wingdings" w:hint="eastAsia"/>
                <w:sz w:val="20"/>
              </w:rPr>
            </w:pPr>
            <w:r>
              <w:rPr>
                <w:rFonts w:ascii="Wingdings" w:hAnsi="Wingdings"/>
                <w:sz w:val="20"/>
              </w:rPr>
              <w:t></w:t>
            </w:r>
          </w:p>
        </w:tc>
        <w:tc>
          <w:tcPr>
            <w:tcW w:w="1080" w:type="dxa"/>
            <w:tcBorders>
              <w:bottom w:val="nil"/>
            </w:tcBorders>
          </w:tcPr>
          <w:p w14:paraId="1C42D4F6" w14:textId="77777777" w:rsidR="00D97F79" w:rsidRDefault="00922B0C">
            <w:pPr>
              <w:pStyle w:val="TableParagraph"/>
              <w:spacing w:before="17"/>
              <w:rPr>
                <w:rFonts w:ascii="Wingdings" w:hAnsi="Wingdings" w:hint="eastAsia"/>
                <w:sz w:val="20"/>
              </w:rPr>
            </w:pPr>
            <w:r>
              <w:rPr>
                <w:rFonts w:ascii="Wingdings" w:hAnsi="Wingdings"/>
                <w:sz w:val="20"/>
              </w:rPr>
              <w:t></w:t>
            </w:r>
          </w:p>
        </w:tc>
      </w:tr>
      <w:tr w:rsidR="00D97F79" w14:paraId="3E349818" w14:textId="77777777">
        <w:trPr>
          <w:trHeight w:val="406"/>
        </w:trPr>
        <w:tc>
          <w:tcPr>
            <w:tcW w:w="468" w:type="dxa"/>
            <w:tcBorders>
              <w:top w:val="nil"/>
              <w:bottom w:val="nil"/>
            </w:tcBorders>
          </w:tcPr>
          <w:p w14:paraId="0D95F119" w14:textId="77777777" w:rsidR="00D97F79" w:rsidRDefault="00922B0C">
            <w:pPr>
              <w:pStyle w:val="TableParagraph"/>
              <w:ind w:left="88" w:right="131"/>
              <w:rPr>
                <w:rFonts w:ascii="Verdana"/>
                <w:sz w:val="20"/>
              </w:rPr>
            </w:pPr>
            <w:r>
              <w:rPr>
                <w:rFonts w:ascii="Verdana"/>
                <w:sz w:val="20"/>
              </w:rPr>
              <w:t>b.</w:t>
            </w:r>
          </w:p>
        </w:tc>
        <w:tc>
          <w:tcPr>
            <w:tcW w:w="2160" w:type="dxa"/>
            <w:tcBorders>
              <w:top w:val="nil"/>
              <w:bottom w:val="nil"/>
            </w:tcBorders>
          </w:tcPr>
          <w:p w14:paraId="4C4EFAD6" w14:textId="77777777" w:rsidR="00D97F79" w:rsidRDefault="00922B0C">
            <w:pPr>
              <w:pStyle w:val="TableParagraph"/>
              <w:spacing w:before="72"/>
              <w:ind w:left="107"/>
              <w:jc w:val="left"/>
              <w:rPr>
                <w:sz w:val="20"/>
              </w:rPr>
            </w:pPr>
            <w:r>
              <w:rPr>
                <w:sz w:val="20"/>
              </w:rPr>
              <w:t>原創思考能力</w:t>
            </w:r>
          </w:p>
        </w:tc>
        <w:tc>
          <w:tcPr>
            <w:tcW w:w="1080" w:type="dxa"/>
            <w:tcBorders>
              <w:top w:val="nil"/>
              <w:bottom w:val="nil"/>
            </w:tcBorders>
          </w:tcPr>
          <w:p w14:paraId="0CF9CAC6" w14:textId="77777777" w:rsidR="00D97F79" w:rsidRDefault="00922B0C">
            <w:pPr>
              <w:pStyle w:val="TableParagraph"/>
              <w:rPr>
                <w:rFonts w:ascii="Wingdings" w:hAnsi="Wingdings" w:hint="eastAsia"/>
                <w:sz w:val="20"/>
              </w:rPr>
            </w:pPr>
            <w:r>
              <w:rPr>
                <w:rFonts w:ascii="Wingdings" w:hAnsi="Wingdings"/>
                <w:sz w:val="20"/>
              </w:rPr>
              <w:t></w:t>
            </w:r>
          </w:p>
        </w:tc>
        <w:tc>
          <w:tcPr>
            <w:tcW w:w="1080" w:type="dxa"/>
            <w:tcBorders>
              <w:top w:val="nil"/>
              <w:bottom w:val="nil"/>
            </w:tcBorders>
          </w:tcPr>
          <w:p w14:paraId="65E4B80A" w14:textId="77777777" w:rsidR="00D97F79" w:rsidRDefault="00922B0C">
            <w:pPr>
              <w:pStyle w:val="TableParagraph"/>
              <w:rPr>
                <w:rFonts w:ascii="Wingdings" w:hAnsi="Wingdings" w:hint="eastAsia"/>
                <w:sz w:val="20"/>
              </w:rPr>
            </w:pPr>
            <w:r>
              <w:rPr>
                <w:rFonts w:ascii="Wingdings" w:hAnsi="Wingdings"/>
                <w:sz w:val="20"/>
              </w:rPr>
              <w:t></w:t>
            </w:r>
          </w:p>
        </w:tc>
        <w:tc>
          <w:tcPr>
            <w:tcW w:w="1080" w:type="dxa"/>
            <w:tcBorders>
              <w:top w:val="nil"/>
              <w:bottom w:val="nil"/>
            </w:tcBorders>
          </w:tcPr>
          <w:p w14:paraId="1275349F" w14:textId="77777777" w:rsidR="00D97F79" w:rsidRDefault="00922B0C">
            <w:pPr>
              <w:pStyle w:val="TableParagraph"/>
              <w:rPr>
                <w:rFonts w:ascii="Wingdings" w:hAnsi="Wingdings" w:hint="eastAsia"/>
                <w:sz w:val="20"/>
              </w:rPr>
            </w:pPr>
            <w:r>
              <w:rPr>
                <w:rFonts w:ascii="Wingdings" w:hAnsi="Wingdings"/>
                <w:sz w:val="20"/>
              </w:rPr>
              <w:t></w:t>
            </w:r>
          </w:p>
        </w:tc>
        <w:tc>
          <w:tcPr>
            <w:tcW w:w="1080" w:type="dxa"/>
            <w:tcBorders>
              <w:top w:val="nil"/>
              <w:bottom w:val="nil"/>
            </w:tcBorders>
          </w:tcPr>
          <w:p w14:paraId="35707B33" w14:textId="77777777" w:rsidR="00D97F79" w:rsidRDefault="00922B0C">
            <w:pPr>
              <w:pStyle w:val="TableParagraph"/>
              <w:rPr>
                <w:rFonts w:ascii="Wingdings" w:hAnsi="Wingdings" w:hint="eastAsia"/>
                <w:sz w:val="20"/>
              </w:rPr>
            </w:pPr>
            <w:r>
              <w:rPr>
                <w:rFonts w:ascii="Wingdings" w:hAnsi="Wingdings"/>
                <w:sz w:val="20"/>
              </w:rPr>
              <w:t></w:t>
            </w:r>
          </w:p>
        </w:tc>
        <w:tc>
          <w:tcPr>
            <w:tcW w:w="1080" w:type="dxa"/>
            <w:tcBorders>
              <w:top w:val="nil"/>
              <w:bottom w:val="nil"/>
            </w:tcBorders>
          </w:tcPr>
          <w:p w14:paraId="37331949" w14:textId="77777777" w:rsidR="00D97F79" w:rsidRDefault="00922B0C">
            <w:pPr>
              <w:pStyle w:val="TableParagraph"/>
              <w:rPr>
                <w:rFonts w:ascii="Wingdings" w:hAnsi="Wingdings" w:hint="eastAsia"/>
                <w:sz w:val="20"/>
              </w:rPr>
            </w:pPr>
            <w:r>
              <w:rPr>
                <w:rFonts w:ascii="Wingdings" w:hAnsi="Wingdings"/>
                <w:sz w:val="20"/>
              </w:rPr>
              <w:t></w:t>
            </w:r>
          </w:p>
        </w:tc>
        <w:tc>
          <w:tcPr>
            <w:tcW w:w="1080" w:type="dxa"/>
            <w:tcBorders>
              <w:top w:val="nil"/>
              <w:bottom w:val="nil"/>
            </w:tcBorders>
          </w:tcPr>
          <w:p w14:paraId="3E5DE37B" w14:textId="77777777" w:rsidR="00D97F79" w:rsidRDefault="00922B0C">
            <w:pPr>
              <w:pStyle w:val="TableParagraph"/>
              <w:rPr>
                <w:rFonts w:ascii="Wingdings" w:hAnsi="Wingdings" w:hint="eastAsia"/>
                <w:sz w:val="20"/>
              </w:rPr>
            </w:pPr>
            <w:r>
              <w:rPr>
                <w:rFonts w:ascii="Wingdings" w:hAnsi="Wingdings"/>
                <w:sz w:val="20"/>
              </w:rPr>
              <w:t></w:t>
            </w:r>
          </w:p>
        </w:tc>
        <w:tc>
          <w:tcPr>
            <w:tcW w:w="1080" w:type="dxa"/>
            <w:tcBorders>
              <w:top w:val="nil"/>
              <w:bottom w:val="nil"/>
            </w:tcBorders>
          </w:tcPr>
          <w:p w14:paraId="32ECB6FB" w14:textId="77777777" w:rsidR="00D97F79" w:rsidRDefault="00922B0C">
            <w:pPr>
              <w:pStyle w:val="TableParagraph"/>
              <w:rPr>
                <w:rFonts w:ascii="Wingdings" w:hAnsi="Wingdings" w:hint="eastAsia"/>
                <w:sz w:val="20"/>
              </w:rPr>
            </w:pPr>
            <w:r>
              <w:rPr>
                <w:rFonts w:ascii="Wingdings" w:hAnsi="Wingdings"/>
                <w:sz w:val="20"/>
              </w:rPr>
              <w:t></w:t>
            </w:r>
          </w:p>
        </w:tc>
      </w:tr>
      <w:tr w:rsidR="00D97F79" w14:paraId="73A11D2B" w14:textId="77777777">
        <w:trPr>
          <w:trHeight w:val="406"/>
        </w:trPr>
        <w:tc>
          <w:tcPr>
            <w:tcW w:w="468" w:type="dxa"/>
            <w:tcBorders>
              <w:top w:val="nil"/>
              <w:bottom w:val="nil"/>
            </w:tcBorders>
          </w:tcPr>
          <w:p w14:paraId="02BBB38E" w14:textId="77777777" w:rsidR="00D97F79" w:rsidRDefault="00922B0C">
            <w:pPr>
              <w:pStyle w:val="TableParagraph"/>
              <w:spacing w:before="82"/>
              <w:ind w:left="67" w:right="131"/>
              <w:rPr>
                <w:rFonts w:ascii="Verdana"/>
                <w:sz w:val="20"/>
              </w:rPr>
            </w:pPr>
            <w:r>
              <w:rPr>
                <w:rFonts w:ascii="Verdana"/>
                <w:sz w:val="20"/>
              </w:rPr>
              <w:t>c.</w:t>
            </w:r>
          </w:p>
        </w:tc>
        <w:tc>
          <w:tcPr>
            <w:tcW w:w="2160" w:type="dxa"/>
            <w:tcBorders>
              <w:top w:val="nil"/>
              <w:bottom w:val="nil"/>
            </w:tcBorders>
          </w:tcPr>
          <w:p w14:paraId="75E3F219" w14:textId="77777777" w:rsidR="00D97F79" w:rsidRDefault="00922B0C">
            <w:pPr>
              <w:pStyle w:val="TableParagraph"/>
              <w:spacing w:before="72"/>
              <w:ind w:left="107"/>
              <w:jc w:val="left"/>
              <w:rPr>
                <w:sz w:val="20"/>
              </w:rPr>
            </w:pPr>
            <w:r>
              <w:rPr>
                <w:sz w:val="20"/>
              </w:rPr>
              <w:t>獨立工作能力</w:t>
            </w:r>
          </w:p>
        </w:tc>
        <w:tc>
          <w:tcPr>
            <w:tcW w:w="1080" w:type="dxa"/>
            <w:tcBorders>
              <w:top w:val="nil"/>
              <w:bottom w:val="nil"/>
            </w:tcBorders>
          </w:tcPr>
          <w:p w14:paraId="44CBAD08" w14:textId="77777777" w:rsidR="00D97F79" w:rsidRDefault="00922B0C">
            <w:pPr>
              <w:pStyle w:val="TableParagraph"/>
              <w:spacing w:before="82"/>
              <w:rPr>
                <w:rFonts w:ascii="Wingdings" w:hAnsi="Wingdings" w:hint="eastAsia"/>
                <w:sz w:val="20"/>
              </w:rPr>
            </w:pPr>
            <w:r>
              <w:rPr>
                <w:rFonts w:ascii="Wingdings" w:hAnsi="Wingdings"/>
                <w:sz w:val="20"/>
              </w:rPr>
              <w:t></w:t>
            </w:r>
          </w:p>
        </w:tc>
        <w:tc>
          <w:tcPr>
            <w:tcW w:w="1080" w:type="dxa"/>
            <w:tcBorders>
              <w:top w:val="nil"/>
              <w:bottom w:val="nil"/>
            </w:tcBorders>
          </w:tcPr>
          <w:p w14:paraId="54B9F7BA" w14:textId="77777777" w:rsidR="00D97F79" w:rsidRDefault="00922B0C">
            <w:pPr>
              <w:pStyle w:val="TableParagraph"/>
              <w:spacing w:before="82"/>
              <w:rPr>
                <w:rFonts w:ascii="Wingdings" w:hAnsi="Wingdings" w:hint="eastAsia"/>
                <w:sz w:val="20"/>
              </w:rPr>
            </w:pPr>
            <w:r>
              <w:rPr>
                <w:rFonts w:ascii="Wingdings" w:hAnsi="Wingdings"/>
                <w:sz w:val="20"/>
              </w:rPr>
              <w:t></w:t>
            </w:r>
          </w:p>
        </w:tc>
        <w:tc>
          <w:tcPr>
            <w:tcW w:w="1080" w:type="dxa"/>
            <w:tcBorders>
              <w:top w:val="nil"/>
              <w:bottom w:val="nil"/>
            </w:tcBorders>
          </w:tcPr>
          <w:p w14:paraId="7D618304" w14:textId="77777777" w:rsidR="00D97F79" w:rsidRDefault="00922B0C">
            <w:pPr>
              <w:pStyle w:val="TableParagraph"/>
              <w:spacing w:before="82"/>
              <w:rPr>
                <w:rFonts w:ascii="Wingdings" w:hAnsi="Wingdings" w:hint="eastAsia"/>
                <w:sz w:val="20"/>
              </w:rPr>
            </w:pPr>
            <w:r>
              <w:rPr>
                <w:rFonts w:ascii="Wingdings" w:hAnsi="Wingdings"/>
                <w:sz w:val="20"/>
              </w:rPr>
              <w:t></w:t>
            </w:r>
          </w:p>
        </w:tc>
        <w:tc>
          <w:tcPr>
            <w:tcW w:w="1080" w:type="dxa"/>
            <w:tcBorders>
              <w:top w:val="nil"/>
              <w:bottom w:val="nil"/>
            </w:tcBorders>
          </w:tcPr>
          <w:p w14:paraId="20EC389A" w14:textId="77777777" w:rsidR="00D97F79" w:rsidRDefault="00922B0C">
            <w:pPr>
              <w:pStyle w:val="TableParagraph"/>
              <w:spacing w:before="82"/>
              <w:rPr>
                <w:rFonts w:ascii="Wingdings" w:hAnsi="Wingdings" w:hint="eastAsia"/>
                <w:sz w:val="20"/>
              </w:rPr>
            </w:pPr>
            <w:r>
              <w:rPr>
                <w:rFonts w:ascii="Wingdings" w:hAnsi="Wingdings"/>
                <w:sz w:val="20"/>
              </w:rPr>
              <w:t></w:t>
            </w:r>
          </w:p>
        </w:tc>
        <w:tc>
          <w:tcPr>
            <w:tcW w:w="1080" w:type="dxa"/>
            <w:tcBorders>
              <w:top w:val="nil"/>
              <w:bottom w:val="nil"/>
            </w:tcBorders>
          </w:tcPr>
          <w:p w14:paraId="21442112" w14:textId="77777777" w:rsidR="00D97F79" w:rsidRDefault="00922B0C">
            <w:pPr>
              <w:pStyle w:val="TableParagraph"/>
              <w:spacing w:before="82"/>
              <w:rPr>
                <w:rFonts w:ascii="Wingdings" w:hAnsi="Wingdings" w:hint="eastAsia"/>
                <w:sz w:val="20"/>
              </w:rPr>
            </w:pPr>
            <w:r>
              <w:rPr>
                <w:rFonts w:ascii="Wingdings" w:hAnsi="Wingdings"/>
                <w:sz w:val="20"/>
              </w:rPr>
              <w:t></w:t>
            </w:r>
          </w:p>
        </w:tc>
        <w:tc>
          <w:tcPr>
            <w:tcW w:w="1080" w:type="dxa"/>
            <w:tcBorders>
              <w:top w:val="nil"/>
              <w:bottom w:val="nil"/>
            </w:tcBorders>
          </w:tcPr>
          <w:p w14:paraId="4DB5810F" w14:textId="77777777" w:rsidR="00D97F79" w:rsidRDefault="00922B0C">
            <w:pPr>
              <w:pStyle w:val="TableParagraph"/>
              <w:spacing w:before="82"/>
              <w:rPr>
                <w:rFonts w:ascii="Wingdings" w:hAnsi="Wingdings" w:hint="eastAsia"/>
                <w:sz w:val="20"/>
              </w:rPr>
            </w:pPr>
            <w:r>
              <w:rPr>
                <w:rFonts w:ascii="Wingdings" w:hAnsi="Wingdings"/>
                <w:sz w:val="20"/>
              </w:rPr>
              <w:t></w:t>
            </w:r>
          </w:p>
        </w:tc>
        <w:tc>
          <w:tcPr>
            <w:tcW w:w="1080" w:type="dxa"/>
            <w:tcBorders>
              <w:top w:val="nil"/>
              <w:bottom w:val="nil"/>
            </w:tcBorders>
          </w:tcPr>
          <w:p w14:paraId="47250E44" w14:textId="77777777" w:rsidR="00D97F79" w:rsidRDefault="00922B0C">
            <w:pPr>
              <w:pStyle w:val="TableParagraph"/>
              <w:spacing w:before="82"/>
              <w:rPr>
                <w:rFonts w:ascii="Wingdings" w:hAnsi="Wingdings" w:hint="eastAsia"/>
                <w:sz w:val="20"/>
              </w:rPr>
            </w:pPr>
            <w:r>
              <w:rPr>
                <w:rFonts w:ascii="Wingdings" w:hAnsi="Wingdings"/>
                <w:sz w:val="20"/>
              </w:rPr>
              <w:t></w:t>
            </w:r>
          </w:p>
        </w:tc>
      </w:tr>
      <w:tr w:rsidR="00D97F79" w14:paraId="1E503E34" w14:textId="77777777">
        <w:trPr>
          <w:trHeight w:val="406"/>
        </w:trPr>
        <w:tc>
          <w:tcPr>
            <w:tcW w:w="468" w:type="dxa"/>
            <w:tcBorders>
              <w:top w:val="nil"/>
              <w:bottom w:val="nil"/>
            </w:tcBorders>
          </w:tcPr>
          <w:p w14:paraId="06E8EBFE" w14:textId="77777777" w:rsidR="00D97F79" w:rsidRDefault="00922B0C">
            <w:pPr>
              <w:pStyle w:val="TableParagraph"/>
              <w:ind w:left="0" w:right="115"/>
              <w:rPr>
                <w:rFonts w:ascii="Verdana"/>
                <w:sz w:val="20"/>
              </w:rPr>
            </w:pPr>
            <w:r>
              <w:rPr>
                <w:rFonts w:ascii="Verdana"/>
                <w:sz w:val="20"/>
              </w:rPr>
              <w:t>d</w:t>
            </w:r>
          </w:p>
        </w:tc>
        <w:tc>
          <w:tcPr>
            <w:tcW w:w="2160" w:type="dxa"/>
            <w:tcBorders>
              <w:top w:val="nil"/>
              <w:bottom w:val="nil"/>
            </w:tcBorders>
          </w:tcPr>
          <w:p w14:paraId="30B21C02" w14:textId="77777777" w:rsidR="00D97F79" w:rsidRDefault="00922B0C">
            <w:pPr>
              <w:pStyle w:val="TableParagraph"/>
              <w:spacing w:before="72"/>
              <w:ind w:left="107"/>
              <w:jc w:val="left"/>
              <w:rPr>
                <w:sz w:val="20"/>
              </w:rPr>
            </w:pPr>
            <w:r>
              <w:rPr>
                <w:sz w:val="20"/>
              </w:rPr>
              <w:t>分析思考能力</w:t>
            </w:r>
          </w:p>
        </w:tc>
        <w:tc>
          <w:tcPr>
            <w:tcW w:w="1080" w:type="dxa"/>
            <w:tcBorders>
              <w:top w:val="nil"/>
              <w:bottom w:val="nil"/>
            </w:tcBorders>
          </w:tcPr>
          <w:p w14:paraId="3BE93D10" w14:textId="77777777" w:rsidR="00D97F79" w:rsidRDefault="00922B0C">
            <w:pPr>
              <w:pStyle w:val="TableParagraph"/>
              <w:rPr>
                <w:rFonts w:ascii="Wingdings" w:hAnsi="Wingdings" w:hint="eastAsia"/>
                <w:sz w:val="20"/>
              </w:rPr>
            </w:pPr>
            <w:r>
              <w:rPr>
                <w:rFonts w:ascii="Wingdings" w:hAnsi="Wingdings"/>
                <w:sz w:val="20"/>
              </w:rPr>
              <w:t></w:t>
            </w:r>
          </w:p>
        </w:tc>
        <w:tc>
          <w:tcPr>
            <w:tcW w:w="1080" w:type="dxa"/>
            <w:tcBorders>
              <w:top w:val="nil"/>
              <w:bottom w:val="nil"/>
            </w:tcBorders>
          </w:tcPr>
          <w:p w14:paraId="7DD85B76" w14:textId="77777777" w:rsidR="00D97F79" w:rsidRDefault="00922B0C">
            <w:pPr>
              <w:pStyle w:val="TableParagraph"/>
              <w:rPr>
                <w:rFonts w:ascii="Wingdings" w:hAnsi="Wingdings" w:hint="eastAsia"/>
                <w:sz w:val="20"/>
              </w:rPr>
            </w:pPr>
            <w:r>
              <w:rPr>
                <w:rFonts w:ascii="Wingdings" w:hAnsi="Wingdings"/>
                <w:sz w:val="20"/>
              </w:rPr>
              <w:t></w:t>
            </w:r>
          </w:p>
        </w:tc>
        <w:tc>
          <w:tcPr>
            <w:tcW w:w="1080" w:type="dxa"/>
            <w:tcBorders>
              <w:top w:val="nil"/>
              <w:bottom w:val="nil"/>
            </w:tcBorders>
          </w:tcPr>
          <w:p w14:paraId="7039B719" w14:textId="77777777" w:rsidR="00D97F79" w:rsidRDefault="00922B0C">
            <w:pPr>
              <w:pStyle w:val="TableParagraph"/>
              <w:rPr>
                <w:rFonts w:ascii="Wingdings" w:hAnsi="Wingdings" w:hint="eastAsia"/>
                <w:sz w:val="20"/>
              </w:rPr>
            </w:pPr>
            <w:r>
              <w:rPr>
                <w:rFonts w:ascii="Wingdings" w:hAnsi="Wingdings"/>
                <w:sz w:val="20"/>
              </w:rPr>
              <w:t></w:t>
            </w:r>
          </w:p>
        </w:tc>
        <w:tc>
          <w:tcPr>
            <w:tcW w:w="1080" w:type="dxa"/>
            <w:tcBorders>
              <w:top w:val="nil"/>
              <w:bottom w:val="nil"/>
            </w:tcBorders>
          </w:tcPr>
          <w:p w14:paraId="71323663" w14:textId="77777777" w:rsidR="00D97F79" w:rsidRDefault="00922B0C">
            <w:pPr>
              <w:pStyle w:val="TableParagraph"/>
              <w:rPr>
                <w:rFonts w:ascii="Wingdings" w:hAnsi="Wingdings" w:hint="eastAsia"/>
                <w:sz w:val="20"/>
              </w:rPr>
            </w:pPr>
            <w:r>
              <w:rPr>
                <w:rFonts w:ascii="Wingdings" w:hAnsi="Wingdings"/>
                <w:sz w:val="20"/>
              </w:rPr>
              <w:t></w:t>
            </w:r>
          </w:p>
        </w:tc>
        <w:tc>
          <w:tcPr>
            <w:tcW w:w="1080" w:type="dxa"/>
            <w:tcBorders>
              <w:top w:val="nil"/>
              <w:bottom w:val="nil"/>
            </w:tcBorders>
          </w:tcPr>
          <w:p w14:paraId="2E5D5AFE" w14:textId="77777777" w:rsidR="00D97F79" w:rsidRDefault="00922B0C">
            <w:pPr>
              <w:pStyle w:val="TableParagraph"/>
              <w:rPr>
                <w:rFonts w:ascii="Wingdings" w:hAnsi="Wingdings" w:hint="eastAsia"/>
                <w:sz w:val="20"/>
              </w:rPr>
            </w:pPr>
            <w:r>
              <w:rPr>
                <w:rFonts w:ascii="Wingdings" w:hAnsi="Wingdings"/>
                <w:sz w:val="20"/>
              </w:rPr>
              <w:t></w:t>
            </w:r>
          </w:p>
        </w:tc>
        <w:tc>
          <w:tcPr>
            <w:tcW w:w="1080" w:type="dxa"/>
            <w:tcBorders>
              <w:top w:val="nil"/>
              <w:bottom w:val="nil"/>
            </w:tcBorders>
          </w:tcPr>
          <w:p w14:paraId="4E7892D2" w14:textId="77777777" w:rsidR="00D97F79" w:rsidRDefault="00922B0C">
            <w:pPr>
              <w:pStyle w:val="TableParagraph"/>
              <w:rPr>
                <w:rFonts w:ascii="Wingdings" w:hAnsi="Wingdings" w:hint="eastAsia"/>
                <w:sz w:val="20"/>
              </w:rPr>
            </w:pPr>
            <w:r>
              <w:rPr>
                <w:rFonts w:ascii="Wingdings" w:hAnsi="Wingdings"/>
                <w:sz w:val="20"/>
              </w:rPr>
              <w:t></w:t>
            </w:r>
          </w:p>
        </w:tc>
        <w:tc>
          <w:tcPr>
            <w:tcW w:w="1080" w:type="dxa"/>
            <w:tcBorders>
              <w:top w:val="nil"/>
              <w:bottom w:val="nil"/>
            </w:tcBorders>
          </w:tcPr>
          <w:p w14:paraId="02A5663F" w14:textId="77777777" w:rsidR="00D97F79" w:rsidRDefault="00922B0C">
            <w:pPr>
              <w:pStyle w:val="TableParagraph"/>
              <w:rPr>
                <w:rFonts w:ascii="Wingdings" w:hAnsi="Wingdings" w:hint="eastAsia"/>
                <w:sz w:val="20"/>
              </w:rPr>
            </w:pPr>
            <w:r>
              <w:rPr>
                <w:rFonts w:ascii="Wingdings" w:hAnsi="Wingdings"/>
                <w:sz w:val="20"/>
              </w:rPr>
              <w:t></w:t>
            </w:r>
          </w:p>
        </w:tc>
      </w:tr>
      <w:tr w:rsidR="00D97F79" w14:paraId="1D8EADA0" w14:textId="77777777">
        <w:trPr>
          <w:trHeight w:val="472"/>
        </w:trPr>
        <w:tc>
          <w:tcPr>
            <w:tcW w:w="468" w:type="dxa"/>
            <w:tcBorders>
              <w:top w:val="nil"/>
            </w:tcBorders>
          </w:tcPr>
          <w:p w14:paraId="076F1708" w14:textId="77777777" w:rsidR="00D97F79" w:rsidRDefault="00922B0C">
            <w:pPr>
              <w:pStyle w:val="TableParagraph"/>
              <w:spacing w:before="82"/>
              <w:ind w:left="83" w:right="131"/>
              <w:rPr>
                <w:rFonts w:ascii="Verdana"/>
                <w:sz w:val="20"/>
              </w:rPr>
            </w:pPr>
            <w:r>
              <w:rPr>
                <w:rFonts w:ascii="Verdana"/>
                <w:sz w:val="20"/>
              </w:rPr>
              <w:t>e.</w:t>
            </w:r>
          </w:p>
        </w:tc>
        <w:tc>
          <w:tcPr>
            <w:tcW w:w="2160" w:type="dxa"/>
            <w:tcBorders>
              <w:top w:val="nil"/>
            </w:tcBorders>
          </w:tcPr>
          <w:p w14:paraId="4BD3329F" w14:textId="77777777" w:rsidR="00D97F79" w:rsidRDefault="00922B0C">
            <w:pPr>
              <w:pStyle w:val="TableParagraph"/>
              <w:spacing w:before="72"/>
              <w:ind w:left="107"/>
              <w:jc w:val="left"/>
              <w:rPr>
                <w:sz w:val="20"/>
              </w:rPr>
            </w:pPr>
            <w:r>
              <w:rPr>
                <w:sz w:val="20"/>
              </w:rPr>
              <w:t>毅力和積極性</w:t>
            </w:r>
          </w:p>
        </w:tc>
        <w:tc>
          <w:tcPr>
            <w:tcW w:w="1080" w:type="dxa"/>
            <w:tcBorders>
              <w:top w:val="nil"/>
            </w:tcBorders>
          </w:tcPr>
          <w:p w14:paraId="0049D7C1" w14:textId="77777777" w:rsidR="00D97F79" w:rsidRDefault="00922B0C">
            <w:pPr>
              <w:pStyle w:val="TableParagraph"/>
              <w:spacing w:before="82"/>
              <w:rPr>
                <w:rFonts w:ascii="Wingdings" w:hAnsi="Wingdings" w:hint="eastAsia"/>
                <w:sz w:val="20"/>
              </w:rPr>
            </w:pPr>
            <w:r>
              <w:rPr>
                <w:rFonts w:ascii="Wingdings" w:hAnsi="Wingdings"/>
                <w:sz w:val="20"/>
              </w:rPr>
              <w:t></w:t>
            </w:r>
          </w:p>
        </w:tc>
        <w:tc>
          <w:tcPr>
            <w:tcW w:w="1080" w:type="dxa"/>
            <w:tcBorders>
              <w:top w:val="nil"/>
            </w:tcBorders>
          </w:tcPr>
          <w:p w14:paraId="2BE6C05C" w14:textId="77777777" w:rsidR="00D97F79" w:rsidRDefault="00922B0C">
            <w:pPr>
              <w:pStyle w:val="TableParagraph"/>
              <w:spacing w:before="82"/>
              <w:rPr>
                <w:rFonts w:ascii="Wingdings" w:hAnsi="Wingdings" w:hint="eastAsia"/>
                <w:sz w:val="20"/>
              </w:rPr>
            </w:pPr>
            <w:r>
              <w:rPr>
                <w:rFonts w:ascii="Wingdings" w:hAnsi="Wingdings"/>
                <w:sz w:val="20"/>
              </w:rPr>
              <w:t></w:t>
            </w:r>
          </w:p>
        </w:tc>
        <w:tc>
          <w:tcPr>
            <w:tcW w:w="1080" w:type="dxa"/>
            <w:tcBorders>
              <w:top w:val="nil"/>
            </w:tcBorders>
          </w:tcPr>
          <w:p w14:paraId="4E6E5A92" w14:textId="77777777" w:rsidR="00D97F79" w:rsidRDefault="00922B0C">
            <w:pPr>
              <w:pStyle w:val="TableParagraph"/>
              <w:spacing w:before="82"/>
              <w:rPr>
                <w:rFonts w:ascii="Wingdings" w:hAnsi="Wingdings" w:hint="eastAsia"/>
                <w:sz w:val="20"/>
              </w:rPr>
            </w:pPr>
            <w:r>
              <w:rPr>
                <w:rFonts w:ascii="Wingdings" w:hAnsi="Wingdings"/>
                <w:sz w:val="20"/>
              </w:rPr>
              <w:t></w:t>
            </w:r>
          </w:p>
        </w:tc>
        <w:tc>
          <w:tcPr>
            <w:tcW w:w="1080" w:type="dxa"/>
            <w:tcBorders>
              <w:top w:val="nil"/>
            </w:tcBorders>
          </w:tcPr>
          <w:p w14:paraId="7A957065" w14:textId="77777777" w:rsidR="00D97F79" w:rsidRDefault="00922B0C">
            <w:pPr>
              <w:pStyle w:val="TableParagraph"/>
              <w:spacing w:before="82"/>
              <w:rPr>
                <w:rFonts w:ascii="Wingdings" w:hAnsi="Wingdings" w:hint="eastAsia"/>
                <w:sz w:val="20"/>
              </w:rPr>
            </w:pPr>
            <w:r>
              <w:rPr>
                <w:rFonts w:ascii="Wingdings" w:hAnsi="Wingdings"/>
                <w:sz w:val="20"/>
              </w:rPr>
              <w:t></w:t>
            </w:r>
          </w:p>
        </w:tc>
        <w:tc>
          <w:tcPr>
            <w:tcW w:w="1080" w:type="dxa"/>
            <w:tcBorders>
              <w:top w:val="nil"/>
            </w:tcBorders>
          </w:tcPr>
          <w:p w14:paraId="5205DF55" w14:textId="77777777" w:rsidR="00D97F79" w:rsidRDefault="00922B0C">
            <w:pPr>
              <w:pStyle w:val="TableParagraph"/>
              <w:spacing w:before="82"/>
              <w:rPr>
                <w:rFonts w:ascii="Wingdings" w:hAnsi="Wingdings" w:hint="eastAsia"/>
                <w:sz w:val="20"/>
              </w:rPr>
            </w:pPr>
            <w:r>
              <w:rPr>
                <w:rFonts w:ascii="Wingdings" w:hAnsi="Wingdings"/>
                <w:sz w:val="20"/>
              </w:rPr>
              <w:t></w:t>
            </w:r>
          </w:p>
        </w:tc>
        <w:tc>
          <w:tcPr>
            <w:tcW w:w="1080" w:type="dxa"/>
            <w:tcBorders>
              <w:top w:val="nil"/>
            </w:tcBorders>
          </w:tcPr>
          <w:p w14:paraId="46559778" w14:textId="77777777" w:rsidR="00D97F79" w:rsidRDefault="00922B0C">
            <w:pPr>
              <w:pStyle w:val="TableParagraph"/>
              <w:spacing w:before="82"/>
              <w:rPr>
                <w:rFonts w:ascii="Wingdings" w:hAnsi="Wingdings" w:hint="eastAsia"/>
                <w:sz w:val="20"/>
              </w:rPr>
            </w:pPr>
            <w:r>
              <w:rPr>
                <w:rFonts w:ascii="Wingdings" w:hAnsi="Wingdings"/>
                <w:sz w:val="20"/>
              </w:rPr>
              <w:t></w:t>
            </w:r>
          </w:p>
        </w:tc>
        <w:tc>
          <w:tcPr>
            <w:tcW w:w="1080" w:type="dxa"/>
            <w:tcBorders>
              <w:top w:val="nil"/>
            </w:tcBorders>
          </w:tcPr>
          <w:p w14:paraId="5CA0BD65" w14:textId="77777777" w:rsidR="00D97F79" w:rsidRDefault="00922B0C">
            <w:pPr>
              <w:pStyle w:val="TableParagraph"/>
              <w:spacing w:before="82"/>
              <w:rPr>
                <w:rFonts w:ascii="Wingdings" w:hAnsi="Wingdings" w:hint="eastAsia"/>
                <w:sz w:val="20"/>
              </w:rPr>
            </w:pPr>
            <w:r>
              <w:rPr>
                <w:rFonts w:ascii="Wingdings" w:hAnsi="Wingdings"/>
                <w:sz w:val="20"/>
              </w:rPr>
              <w:t></w:t>
            </w:r>
          </w:p>
        </w:tc>
      </w:tr>
    </w:tbl>
    <w:p w14:paraId="05A7961D" w14:textId="77777777" w:rsidR="00D97F79" w:rsidRDefault="00922B0C">
      <w:pPr>
        <w:pStyle w:val="a4"/>
        <w:numPr>
          <w:ilvl w:val="0"/>
          <w:numId w:val="1"/>
        </w:numPr>
        <w:tabs>
          <w:tab w:val="left" w:pos="582"/>
        </w:tabs>
        <w:spacing w:before="200" w:line="244" w:lineRule="auto"/>
        <w:ind w:right="332"/>
      </w:pPr>
      <w:r>
        <w:rPr>
          <w:spacing w:val="5"/>
          <w:w w:val="95"/>
        </w:rPr>
        <w:t xml:space="preserve">以申請人與閣下其他近年讀相若範疇研究生課程的學生作比較，申請人是屬於以下哪一組別的學   </w:t>
      </w:r>
      <w:r>
        <w:t>生？</w:t>
      </w:r>
    </w:p>
    <w:p w14:paraId="093698DA" w14:textId="77777777" w:rsidR="00D97F79" w:rsidRDefault="00D97F79">
      <w:pPr>
        <w:pStyle w:val="a3"/>
        <w:spacing w:before="6"/>
        <w:rPr>
          <w:sz w:val="8"/>
        </w:rPr>
      </w:pPr>
    </w:p>
    <w:p w14:paraId="0E928D29" w14:textId="77777777" w:rsidR="00D97F79" w:rsidRDefault="00922B0C">
      <w:pPr>
        <w:pStyle w:val="a3"/>
        <w:tabs>
          <w:tab w:val="left" w:pos="3595"/>
          <w:tab w:val="left" w:pos="6005"/>
          <w:tab w:val="left" w:pos="8414"/>
        </w:tabs>
        <w:spacing w:before="100"/>
        <w:ind w:left="1181"/>
        <w:rPr>
          <w:rFonts w:ascii="Verdana" w:eastAsia="Verdana" w:hAnsi="Verdana"/>
        </w:rPr>
      </w:pPr>
      <w:r>
        <w:t>□</w:t>
      </w:r>
      <w:r>
        <w:rPr>
          <w:spacing w:val="-2"/>
        </w:rPr>
        <w:t xml:space="preserve"> </w:t>
      </w:r>
      <w:r>
        <w:t>最高的</w:t>
      </w:r>
      <w:r>
        <w:rPr>
          <w:spacing w:val="-55"/>
        </w:rPr>
        <w:t xml:space="preserve"> </w:t>
      </w:r>
      <w:r>
        <w:rPr>
          <w:rFonts w:ascii="Verdana" w:eastAsia="Verdana" w:hAnsi="Verdana"/>
        </w:rPr>
        <w:t>10%</w:t>
      </w:r>
      <w:r>
        <w:rPr>
          <w:rFonts w:ascii="Verdana" w:eastAsia="Verdana" w:hAnsi="Verdana"/>
        </w:rPr>
        <w:tab/>
      </w:r>
      <w:r>
        <w:t>□</w:t>
      </w:r>
      <w:r>
        <w:rPr>
          <w:spacing w:val="-2"/>
        </w:rPr>
        <w:t xml:space="preserve"> </w:t>
      </w:r>
      <w:r>
        <w:t>最高的</w:t>
      </w:r>
      <w:r>
        <w:rPr>
          <w:spacing w:val="-55"/>
        </w:rPr>
        <w:t xml:space="preserve"> </w:t>
      </w:r>
      <w:r>
        <w:rPr>
          <w:rFonts w:ascii="Verdana" w:eastAsia="Verdana" w:hAnsi="Verdana"/>
        </w:rPr>
        <w:t>25%</w:t>
      </w:r>
      <w:r>
        <w:rPr>
          <w:rFonts w:ascii="Verdana" w:eastAsia="Verdana" w:hAnsi="Verdana"/>
        </w:rPr>
        <w:tab/>
      </w:r>
      <w:r>
        <w:t>□</w:t>
      </w:r>
      <w:r>
        <w:rPr>
          <w:spacing w:val="-2"/>
        </w:rPr>
        <w:t xml:space="preserve"> </w:t>
      </w:r>
      <w:r>
        <w:t>最高的</w:t>
      </w:r>
      <w:r>
        <w:rPr>
          <w:spacing w:val="-55"/>
        </w:rPr>
        <w:t xml:space="preserve"> </w:t>
      </w:r>
      <w:r>
        <w:rPr>
          <w:rFonts w:ascii="Verdana" w:eastAsia="Verdana" w:hAnsi="Verdana"/>
        </w:rPr>
        <w:t>50%</w:t>
      </w:r>
      <w:r>
        <w:rPr>
          <w:rFonts w:ascii="Verdana" w:eastAsia="Verdana" w:hAnsi="Verdana"/>
        </w:rPr>
        <w:tab/>
      </w:r>
      <w:r>
        <w:t>□</w:t>
      </w:r>
      <w:r>
        <w:rPr>
          <w:spacing w:val="-1"/>
        </w:rPr>
        <w:t xml:space="preserve"> </w:t>
      </w:r>
      <w:r>
        <w:t>最低的</w:t>
      </w:r>
      <w:r>
        <w:rPr>
          <w:spacing w:val="-55"/>
        </w:rPr>
        <w:t xml:space="preserve"> </w:t>
      </w:r>
      <w:r>
        <w:rPr>
          <w:rFonts w:ascii="Verdana" w:eastAsia="Verdana" w:hAnsi="Verdana"/>
        </w:rPr>
        <w:t>50%</w:t>
      </w:r>
    </w:p>
    <w:p w14:paraId="273E0695" w14:textId="77777777" w:rsidR="00D97F79" w:rsidRDefault="00D97F79">
      <w:pPr>
        <w:pStyle w:val="a3"/>
        <w:spacing w:before="2"/>
        <w:rPr>
          <w:rFonts w:ascii="Verdana"/>
          <w:sz w:val="23"/>
        </w:rPr>
      </w:pPr>
    </w:p>
    <w:p w14:paraId="118F4DCF" w14:textId="77777777" w:rsidR="00D97F79" w:rsidRDefault="00922B0C">
      <w:pPr>
        <w:pStyle w:val="a4"/>
        <w:numPr>
          <w:ilvl w:val="0"/>
          <w:numId w:val="1"/>
        </w:numPr>
        <w:tabs>
          <w:tab w:val="left" w:pos="582"/>
        </w:tabs>
        <w:spacing w:line="280" w:lineRule="exact"/>
        <w:ind w:hanging="361"/>
      </w:pPr>
      <w:r>
        <w:t>請選擇其中一項：</w:t>
      </w:r>
    </w:p>
    <w:p w14:paraId="41A8C335" w14:textId="77777777" w:rsidR="00D97F79" w:rsidRDefault="00922B0C">
      <w:pPr>
        <w:pStyle w:val="a4"/>
        <w:numPr>
          <w:ilvl w:val="1"/>
          <w:numId w:val="1"/>
        </w:numPr>
        <w:tabs>
          <w:tab w:val="left" w:pos="1020"/>
          <w:tab w:val="left" w:pos="1021"/>
        </w:tabs>
        <w:spacing w:line="306" w:lineRule="exact"/>
        <w:rPr>
          <w:rFonts w:ascii="等线" w:eastAsia="等线" w:hAnsi="等线"/>
          <w:b/>
        </w:rPr>
      </w:pPr>
      <w:r>
        <w:t>本人</w:t>
      </w:r>
      <w:r>
        <w:rPr>
          <w:rFonts w:ascii="等线" w:eastAsia="等线" w:hAnsi="等线" w:hint="eastAsia"/>
          <w:b/>
        </w:rPr>
        <w:t>極力推薦</w:t>
      </w:r>
    </w:p>
    <w:p w14:paraId="0255AD43" w14:textId="77777777" w:rsidR="00D97F79" w:rsidRDefault="00922B0C">
      <w:pPr>
        <w:pStyle w:val="a4"/>
        <w:numPr>
          <w:ilvl w:val="1"/>
          <w:numId w:val="1"/>
        </w:numPr>
        <w:tabs>
          <w:tab w:val="left" w:pos="1020"/>
          <w:tab w:val="left" w:pos="1021"/>
        </w:tabs>
        <w:spacing w:line="286" w:lineRule="exact"/>
        <w:rPr>
          <w:rFonts w:ascii="等线" w:eastAsia="等线" w:hAnsi="等线"/>
          <w:b/>
        </w:rPr>
      </w:pPr>
      <w:r>
        <w:t>本人</w:t>
      </w:r>
      <w:r>
        <w:rPr>
          <w:rFonts w:ascii="等线" w:eastAsia="等线" w:hAnsi="等线" w:hint="eastAsia"/>
          <w:b/>
        </w:rPr>
        <w:t>推薦</w:t>
      </w:r>
    </w:p>
    <w:p w14:paraId="2BE4911F" w14:textId="77777777" w:rsidR="00D97F79" w:rsidRDefault="00922B0C">
      <w:pPr>
        <w:pStyle w:val="a4"/>
        <w:numPr>
          <w:ilvl w:val="1"/>
          <w:numId w:val="1"/>
        </w:numPr>
        <w:tabs>
          <w:tab w:val="left" w:pos="1020"/>
          <w:tab w:val="left" w:pos="1021"/>
        </w:tabs>
        <w:spacing w:line="286" w:lineRule="exact"/>
        <w:rPr>
          <w:rFonts w:ascii="等线" w:eastAsia="等线" w:hAnsi="等线"/>
          <w:b/>
        </w:rPr>
      </w:pPr>
      <w:r>
        <w:t>本人</w:t>
      </w:r>
      <w:r>
        <w:rPr>
          <w:rFonts w:ascii="等线" w:eastAsia="等线" w:hAnsi="等线" w:hint="eastAsia"/>
          <w:b/>
        </w:rPr>
        <w:t>予以保留推薦</w:t>
      </w:r>
    </w:p>
    <w:p w14:paraId="7AA02B6D" w14:textId="77777777" w:rsidR="00D97F79" w:rsidRDefault="00922B0C">
      <w:pPr>
        <w:pStyle w:val="a4"/>
        <w:numPr>
          <w:ilvl w:val="1"/>
          <w:numId w:val="1"/>
        </w:numPr>
        <w:tabs>
          <w:tab w:val="left" w:pos="1020"/>
          <w:tab w:val="left" w:pos="1021"/>
        </w:tabs>
        <w:spacing w:line="291" w:lineRule="exact"/>
        <w:rPr>
          <w:rFonts w:ascii="等线" w:eastAsia="等线" w:hAnsi="等线"/>
          <w:b/>
        </w:rPr>
      </w:pPr>
      <w:r>
        <w:t>本人</w:t>
      </w:r>
      <w:r>
        <w:rPr>
          <w:rFonts w:ascii="等线" w:eastAsia="等线" w:hAnsi="等线" w:hint="eastAsia"/>
          <w:b/>
        </w:rPr>
        <w:t>不推薦</w:t>
      </w:r>
    </w:p>
    <w:p w14:paraId="6DAEEB48" w14:textId="77777777" w:rsidR="00D97F79" w:rsidRDefault="00922B0C">
      <w:pPr>
        <w:pStyle w:val="a3"/>
        <w:spacing w:line="264" w:lineRule="exact"/>
        <w:ind w:left="581"/>
      </w:pPr>
      <w:r>
        <w:t>此申請人入讀研究生課程。</w:t>
      </w:r>
    </w:p>
    <w:p w14:paraId="6A851E91" w14:textId="77777777" w:rsidR="00D97F79" w:rsidRDefault="00D97F79">
      <w:pPr>
        <w:pStyle w:val="a3"/>
        <w:rPr>
          <w:sz w:val="20"/>
        </w:rPr>
      </w:pPr>
    </w:p>
    <w:p w14:paraId="0FF292CB" w14:textId="77777777" w:rsidR="00D97F79" w:rsidRDefault="00D97F79">
      <w:pPr>
        <w:pStyle w:val="a3"/>
        <w:spacing w:before="11"/>
        <w:rPr>
          <w:sz w:val="17"/>
        </w:rPr>
      </w:pPr>
    </w:p>
    <w:p w14:paraId="67F641B9" w14:textId="77777777" w:rsidR="00D97F79" w:rsidRDefault="00922B0C">
      <w:pPr>
        <w:pStyle w:val="a3"/>
        <w:tabs>
          <w:tab w:val="left" w:pos="5186"/>
          <w:tab w:val="left" w:pos="5441"/>
          <w:tab w:val="left" w:pos="10084"/>
        </w:tabs>
        <w:spacing w:before="76"/>
        <w:ind w:left="221"/>
        <w:rPr>
          <w:rFonts w:ascii="Times New Roman" w:eastAsia="Times New Roman"/>
        </w:rPr>
      </w:pPr>
      <w:r>
        <w:t>簽署：</w:t>
      </w:r>
      <w:r>
        <w:rPr>
          <w:u w:val="single"/>
        </w:rPr>
        <w:t xml:space="preserve"> </w:t>
      </w:r>
      <w:r>
        <w:rPr>
          <w:u w:val="single"/>
        </w:rPr>
        <w:tab/>
      </w:r>
      <w:r>
        <w:tab/>
      </w:r>
      <w:r>
        <w:rPr>
          <w:w w:val="95"/>
        </w:rPr>
        <w:t>日</w:t>
      </w:r>
      <w:r>
        <w:rPr>
          <w:spacing w:val="-21"/>
          <w:w w:val="95"/>
        </w:rPr>
        <w:t>期</w:t>
      </w:r>
      <w:r>
        <w:rPr>
          <w:w w:val="95"/>
        </w:rPr>
        <w:t>：</w:t>
      </w:r>
      <w:r>
        <w:rPr>
          <w:spacing w:val="-22"/>
        </w:rPr>
        <w:t xml:space="preserve"> </w:t>
      </w:r>
      <w:r>
        <w:rPr>
          <w:rFonts w:ascii="Times New Roman" w:eastAsia="Times New Roman"/>
          <w:w w:val="99"/>
          <w:u w:val="single"/>
        </w:rPr>
        <w:t xml:space="preserve"> </w:t>
      </w:r>
      <w:r>
        <w:rPr>
          <w:rFonts w:ascii="Times New Roman" w:eastAsia="Times New Roman"/>
          <w:u w:val="single"/>
        </w:rPr>
        <w:tab/>
      </w:r>
    </w:p>
    <w:p w14:paraId="6D443716" w14:textId="77777777" w:rsidR="00D97F79" w:rsidRDefault="00922B0C">
      <w:pPr>
        <w:pStyle w:val="a3"/>
        <w:tabs>
          <w:tab w:val="left" w:pos="10083"/>
        </w:tabs>
        <w:spacing w:before="160" w:line="374" w:lineRule="auto"/>
        <w:ind w:left="221" w:right="336"/>
        <w:jc w:val="both"/>
        <w:rPr>
          <w:rFonts w:ascii="Times New Roman" w:eastAsia="Times New Roman"/>
        </w:rPr>
      </w:pPr>
      <w:r>
        <w:rPr>
          <w:w w:val="95"/>
        </w:rPr>
        <w:t>姓名及稱</w:t>
      </w:r>
      <w:r>
        <w:rPr>
          <w:spacing w:val="-48"/>
          <w:w w:val="95"/>
        </w:rPr>
        <w:t>謂</w:t>
      </w:r>
      <w:r>
        <w:rPr>
          <w:w w:val="95"/>
        </w:rPr>
        <w:t>：</w:t>
      </w:r>
      <w:r>
        <w:rPr>
          <w:w w:val="95"/>
          <w:u w:val="single"/>
        </w:rPr>
        <w:tab/>
        <w:t xml:space="preserve"> </w:t>
      </w:r>
      <w:r>
        <w:t>職位：＿＿＿＿＿＿＿＿＿＿＿＿＿＿＿</w:t>
      </w:r>
      <w:r>
        <w:rPr>
          <w:spacing w:val="66"/>
        </w:rPr>
        <w:t xml:space="preserve"> </w:t>
      </w:r>
      <w:r>
        <w:t>機構／學</w:t>
      </w:r>
      <w:r>
        <w:rPr>
          <w:spacing w:val="-20"/>
        </w:rPr>
        <w:t>校</w:t>
      </w:r>
      <w:r>
        <w:t>：</w:t>
      </w:r>
      <w:r>
        <w:rPr>
          <w:spacing w:val="-22"/>
        </w:rPr>
        <w:t xml:space="preserve"> </w:t>
      </w:r>
      <w:r>
        <w:rPr>
          <w:rFonts w:ascii="Times New Roman" w:eastAsia="Times New Roman"/>
          <w:w w:val="99"/>
          <w:u w:val="single"/>
        </w:rPr>
        <w:t xml:space="preserve"> </w:t>
      </w:r>
      <w:r>
        <w:rPr>
          <w:rFonts w:ascii="Times New Roman" w:eastAsia="Times New Roman"/>
          <w:u w:val="single"/>
        </w:rPr>
        <w:tab/>
        <w:t xml:space="preserve">                                         </w:t>
      </w:r>
      <w:r>
        <w:rPr>
          <w:w w:val="95"/>
        </w:rPr>
        <w:t>通訊地</w:t>
      </w:r>
      <w:r>
        <w:rPr>
          <w:spacing w:val="-9"/>
          <w:w w:val="95"/>
        </w:rPr>
        <w:t>址</w:t>
      </w:r>
      <w:r>
        <w:rPr>
          <w:w w:val="95"/>
        </w:rPr>
        <w:t>：</w:t>
      </w:r>
      <w:r>
        <w:rPr>
          <w:spacing w:val="-7"/>
        </w:rPr>
        <w:t xml:space="preserve"> </w:t>
      </w:r>
      <w:r>
        <w:rPr>
          <w:rFonts w:ascii="Times New Roman" w:eastAsia="Times New Roman"/>
          <w:w w:val="99"/>
          <w:u w:val="single"/>
        </w:rPr>
        <w:t xml:space="preserve"> </w:t>
      </w:r>
      <w:r>
        <w:rPr>
          <w:rFonts w:ascii="Times New Roman" w:eastAsia="Times New Roman"/>
          <w:u w:val="single"/>
        </w:rPr>
        <w:tab/>
      </w:r>
      <w:r>
        <w:rPr>
          <w:rFonts w:ascii="Times New Roman" w:eastAsia="Times New Roman"/>
          <w:w w:val="1"/>
          <w:u w:val="single"/>
        </w:rPr>
        <w:t xml:space="preserve"> </w:t>
      </w:r>
    </w:p>
    <w:p w14:paraId="6D0241DF" w14:textId="77777777" w:rsidR="00D97F79" w:rsidRDefault="00D97F79">
      <w:pPr>
        <w:spacing w:line="374" w:lineRule="auto"/>
        <w:jc w:val="both"/>
        <w:rPr>
          <w:rFonts w:ascii="Times New Roman" w:eastAsia="Times New Roman"/>
        </w:rPr>
        <w:sectPr w:rsidR="00D97F79">
          <w:pgSz w:w="11910" w:h="16840"/>
          <w:pgMar w:top="2520" w:right="680" w:bottom="500" w:left="800" w:header="568" w:footer="316" w:gutter="0"/>
          <w:cols w:space="720"/>
        </w:sectPr>
      </w:pPr>
    </w:p>
    <w:p w14:paraId="0AA60406" w14:textId="77777777" w:rsidR="00D97F79" w:rsidRDefault="00922B0C">
      <w:pPr>
        <w:pStyle w:val="a3"/>
        <w:tabs>
          <w:tab w:val="left" w:pos="4646"/>
        </w:tabs>
        <w:spacing w:before="4"/>
        <w:ind w:left="221"/>
        <w:rPr>
          <w:rFonts w:ascii="Times New Roman" w:eastAsia="Times New Roman"/>
        </w:rPr>
      </w:pPr>
      <w:r>
        <w:rPr>
          <w:w w:val="95"/>
        </w:rPr>
        <w:t>聯絡電話：</w:t>
      </w:r>
      <w:r>
        <w:t xml:space="preserve"> </w:t>
      </w:r>
      <w:r>
        <w:rPr>
          <w:rFonts w:ascii="Times New Roman" w:eastAsia="Times New Roman"/>
          <w:w w:val="99"/>
          <w:u w:val="single"/>
        </w:rPr>
        <w:t xml:space="preserve"> </w:t>
      </w:r>
      <w:r>
        <w:rPr>
          <w:rFonts w:ascii="Times New Roman" w:eastAsia="Times New Roman"/>
          <w:u w:val="single"/>
        </w:rPr>
        <w:tab/>
      </w:r>
    </w:p>
    <w:p w14:paraId="1DF4FEF9" w14:textId="77777777" w:rsidR="00D97F79" w:rsidRDefault="00922B0C">
      <w:pPr>
        <w:pStyle w:val="a3"/>
        <w:tabs>
          <w:tab w:val="left" w:pos="4646"/>
        </w:tabs>
        <w:spacing w:before="160"/>
        <w:ind w:left="221"/>
        <w:rPr>
          <w:rFonts w:ascii="Times New Roman" w:eastAsia="Times New Roman"/>
        </w:rPr>
      </w:pPr>
      <w:r>
        <w:rPr>
          <w:w w:val="95"/>
        </w:rPr>
        <w:t>電郵地址：</w:t>
      </w:r>
      <w:r>
        <w:t xml:space="preserve"> </w:t>
      </w:r>
      <w:r>
        <w:rPr>
          <w:rFonts w:ascii="Times New Roman" w:eastAsia="Times New Roman"/>
          <w:w w:val="99"/>
          <w:u w:val="single"/>
        </w:rPr>
        <w:t xml:space="preserve"> </w:t>
      </w:r>
      <w:r>
        <w:rPr>
          <w:rFonts w:ascii="Times New Roman" w:eastAsia="Times New Roman"/>
          <w:u w:val="single"/>
        </w:rPr>
        <w:tab/>
      </w:r>
    </w:p>
    <w:p w14:paraId="5AE6510D" w14:textId="77777777" w:rsidR="00D97F79" w:rsidRDefault="00922B0C">
      <w:pPr>
        <w:pStyle w:val="a3"/>
        <w:tabs>
          <w:tab w:val="left" w:pos="4366"/>
        </w:tabs>
        <w:spacing w:before="4"/>
        <w:ind w:left="221"/>
        <w:rPr>
          <w:rFonts w:ascii="Times New Roman" w:eastAsia="Times New Roman"/>
        </w:rPr>
      </w:pPr>
      <w:r>
        <w:br w:type="column"/>
      </w:r>
      <w:r>
        <w:rPr>
          <w:w w:val="95"/>
        </w:rPr>
        <w:t>傳真號碼：</w:t>
      </w:r>
      <w:r>
        <w:t xml:space="preserve"> </w:t>
      </w:r>
      <w:r>
        <w:rPr>
          <w:rFonts w:ascii="Times New Roman" w:eastAsia="Times New Roman"/>
          <w:w w:val="99"/>
          <w:u w:val="single"/>
        </w:rPr>
        <w:t xml:space="preserve"> </w:t>
      </w:r>
      <w:r>
        <w:rPr>
          <w:rFonts w:ascii="Times New Roman" w:eastAsia="Times New Roman"/>
          <w:u w:val="single"/>
        </w:rPr>
        <w:tab/>
      </w:r>
    </w:p>
    <w:p w14:paraId="50C03B36" w14:textId="77777777" w:rsidR="00D97F79" w:rsidRDefault="00D97F79">
      <w:pPr>
        <w:rPr>
          <w:rFonts w:ascii="Times New Roman" w:eastAsia="Times New Roman"/>
        </w:rPr>
        <w:sectPr w:rsidR="00D97F79">
          <w:type w:val="continuous"/>
          <w:pgSz w:w="11910" w:h="16840"/>
          <w:pgMar w:top="2520" w:right="680" w:bottom="500" w:left="800" w:header="720" w:footer="720" w:gutter="0"/>
          <w:cols w:num="2" w:space="720" w:equalWidth="0">
            <w:col w:w="4687" w:space="1067"/>
            <w:col w:w="4676"/>
          </w:cols>
        </w:sectPr>
      </w:pPr>
    </w:p>
    <w:p w14:paraId="79AC5823" w14:textId="77777777" w:rsidR="00D97F79" w:rsidRDefault="00D97F79">
      <w:pPr>
        <w:pStyle w:val="a3"/>
        <w:rPr>
          <w:rFonts w:ascii="Times New Roman"/>
          <w:sz w:val="20"/>
        </w:rPr>
      </w:pPr>
    </w:p>
    <w:p w14:paraId="63BE2887" w14:textId="77777777" w:rsidR="00D97F79" w:rsidRDefault="00922B0C">
      <w:pPr>
        <w:pStyle w:val="a3"/>
        <w:spacing w:before="184" w:line="242" w:lineRule="auto"/>
        <w:ind w:left="221" w:right="337"/>
      </w:pPr>
      <w:r>
        <w:rPr>
          <w:spacing w:val="-6"/>
        </w:rPr>
        <w:t>閣下應把填好的推薦表放於信封內，於封口上簽署，並交回申請人。申請人將連同其它申請文件交回澳</w:t>
      </w:r>
      <w:r>
        <w:t>門大學。閣下亦可直接把推薦表寄回以下地址：</w:t>
      </w:r>
    </w:p>
    <w:p w14:paraId="1125BFF4" w14:textId="77777777" w:rsidR="00D97F79" w:rsidRDefault="00D97F79">
      <w:pPr>
        <w:pStyle w:val="a3"/>
        <w:spacing w:before="10"/>
        <w:rPr>
          <w:sz w:val="28"/>
        </w:rPr>
      </w:pPr>
    </w:p>
    <w:p w14:paraId="70419F3F" w14:textId="77777777" w:rsidR="00D97F79" w:rsidRDefault="00922B0C">
      <w:pPr>
        <w:pStyle w:val="1"/>
        <w:spacing w:line="308" w:lineRule="exact"/>
      </w:pPr>
      <w:r>
        <w:t>中國澳門氹仔大學大馬路</w:t>
      </w:r>
    </w:p>
    <w:p w14:paraId="20872927" w14:textId="77777777" w:rsidR="00D97F79" w:rsidRDefault="00922B0C">
      <w:pPr>
        <w:spacing w:before="7" w:line="208" w:lineRule="auto"/>
        <w:ind w:left="2381" w:right="5236"/>
        <w:rPr>
          <w:rFonts w:ascii="等线" w:eastAsia="等线"/>
          <w:b/>
        </w:rPr>
      </w:pPr>
      <w:r>
        <w:rPr>
          <w:rFonts w:ascii="等线" w:eastAsia="等线" w:hint="eastAsia"/>
          <w:b/>
          <w:spacing w:val="-5"/>
        </w:rPr>
        <w:t xml:space="preserve">澳門大學, </w:t>
      </w:r>
      <w:r>
        <w:rPr>
          <w:rFonts w:ascii="等线" w:eastAsia="等线" w:hint="eastAsia"/>
          <w:b/>
        </w:rPr>
        <w:t>N6</w:t>
      </w:r>
      <w:r>
        <w:rPr>
          <w:rFonts w:ascii="等线" w:eastAsia="等线" w:hint="eastAsia"/>
          <w:b/>
          <w:spacing w:val="-11"/>
        </w:rPr>
        <w:t xml:space="preserve"> 行政樓, </w:t>
      </w:r>
      <w:r>
        <w:rPr>
          <w:rFonts w:ascii="等线" w:eastAsia="等线" w:hint="eastAsia"/>
          <w:b/>
        </w:rPr>
        <w:t>G001</w:t>
      </w:r>
      <w:r>
        <w:rPr>
          <w:rFonts w:ascii="等线" w:eastAsia="等线" w:hint="eastAsia"/>
          <w:b/>
          <w:spacing w:val="-21"/>
        </w:rPr>
        <w:t xml:space="preserve"> 室</w:t>
      </w:r>
      <w:r>
        <w:rPr>
          <w:rFonts w:ascii="等线" w:eastAsia="等线" w:hint="eastAsia"/>
          <w:b/>
        </w:rPr>
        <w:t>研究生院</w:t>
      </w:r>
    </w:p>
    <w:p w14:paraId="7C427AFB" w14:textId="77777777" w:rsidR="00D97F79" w:rsidRDefault="00922B0C">
      <w:pPr>
        <w:spacing w:line="297" w:lineRule="exact"/>
        <w:ind w:left="2381"/>
        <w:rPr>
          <w:rFonts w:ascii="等线" w:eastAsia="等线"/>
          <w:b/>
        </w:rPr>
      </w:pPr>
      <w:r>
        <w:rPr>
          <w:rFonts w:ascii="等线" w:eastAsia="等线" w:hint="eastAsia"/>
          <w:b/>
        </w:rPr>
        <w:t>（研究生課程推薦表）</w:t>
      </w:r>
    </w:p>
    <w:p w14:paraId="1D74E9C5" w14:textId="77777777" w:rsidR="00D97F79" w:rsidRDefault="00D97F79">
      <w:pPr>
        <w:pStyle w:val="a3"/>
        <w:spacing w:before="5"/>
        <w:rPr>
          <w:rFonts w:ascii="等线"/>
          <w:b/>
          <w:sz w:val="23"/>
        </w:rPr>
      </w:pPr>
    </w:p>
    <w:p w14:paraId="2938E456" w14:textId="463412C5" w:rsidR="00D97F79" w:rsidRDefault="00922B0C">
      <w:pPr>
        <w:pStyle w:val="a3"/>
        <w:ind w:left="221"/>
        <w:rPr>
          <w:rFonts w:eastAsia="PMingLiU"/>
        </w:rPr>
      </w:pPr>
      <w:r>
        <w:t>如由國外寄出，請使用空郵。</w:t>
      </w:r>
    </w:p>
    <w:p w14:paraId="56C0FACA" w14:textId="4461EE73" w:rsidR="006A3DBC" w:rsidRDefault="006A3DBC">
      <w:pPr>
        <w:pStyle w:val="a3"/>
        <w:ind w:left="221"/>
        <w:rPr>
          <w:rFonts w:eastAsia="PMingLiU"/>
        </w:rPr>
      </w:pPr>
    </w:p>
    <w:p w14:paraId="7C058E29" w14:textId="7C2BB9AB" w:rsidR="006A3DBC" w:rsidRDefault="006A3DBC">
      <w:pPr>
        <w:pStyle w:val="a3"/>
        <w:ind w:left="221"/>
        <w:rPr>
          <w:rFonts w:eastAsia="PMingLiU"/>
        </w:rPr>
      </w:pPr>
    </w:p>
    <w:p w14:paraId="347EE236" w14:textId="02B90CA9" w:rsidR="006A3DBC" w:rsidRDefault="006A3DBC">
      <w:pPr>
        <w:pStyle w:val="a3"/>
        <w:ind w:left="221"/>
        <w:rPr>
          <w:rFonts w:eastAsia="PMingLiU"/>
        </w:rPr>
      </w:pPr>
    </w:p>
    <w:p w14:paraId="4D85BC81" w14:textId="4F017977" w:rsidR="006A3DBC" w:rsidRPr="006A3DBC" w:rsidRDefault="006A3DBC" w:rsidP="006A3DBC">
      <w:pPr>
        <w:pStyle w:val="a3"/>
        <w:ind w:left="221"/>
        <w:rPr>
          <w:rFonts w:eastAsia="PMingLiU"/>
          <w:lang w:val="en-US"/>
        </w:rPr>
      </w:pPr>
      <w:r w:rsidRPr="006A3DBC">
        <w:rPr>
          <w:rFonts w:eastAsia="PMingLiU"/>
          <w:lang w:val="en-US"/>
        </w:rPr>
        <w:t xml:space="preserve">With the rapid development of our society, human’s behavior has caused severe environmental crisis and many species has disappeared during these years which lead some people think it is useless </w:t>
      </w:r>
      <w:r w:rsidR="0033739F" w:rsidRPr="0033739F">
        <w:rPr>
          <w:rFonts w:eastAsia="PMingLiU"/>
          <w:b/>
          <w:bCs/>
          <w:color w:val="FF0000"/>
          <w:lang w:val="en-US"/>
        </w:rPr>
        <w:t>to do any more actions to solve the issues</w:t>
      </w:r>
      <w:r w:rsidRPr="0033739F">
        <w:rPr>
          <w:rFonts w:eastAsia="PMingLiU"/>
          <w:b/>
          <w:bCs/>
          <w:color w:val="FF0000"/>
          <w:lang w:val="en-US"/>
        </w:rPr>
        <w:t>.</w:t>
      </w:r>
      <w:r w:rsidRPr="006A3DBC">
        <w:rPr>
          <w:rFonts w:eastAsia="PMingLiU"/>
          <w:lang w:val="en-US"/>
        </w:rPr>
        <w:t xml:space="preserve"> </w:t>
      </w:r>
      <w:r w:rsidR="0033739F" w:rsidRPr="0033739F">
        <w:rPr>
          <w:rFonts w:eastAsia="PMingLiU"/>
          <w:b/>
          <w:bCs/>
          <w:color w:val="FF0000"/>
          <w:lang w:val="en-US"/>
        </w:rPr>
        <w:t>H</w:t>
      </w:r>
      <w:r w:rsidR="0033739F" w:rsidRPr="0033739F">
        <w:rPr>
          <w:rFonts w:asciiTheme="minorEastAsia" w:eastAsiaTheme="minorEastAsia" w:hAnsiTheme="minorEastAsia" w:hint="eastAsia"/>
          <w:b/>
          <w:bCs/>
          <w:color w:val="FF0000"/>
          <w:lang w:val="en-US" w:eastAsia="zh-CN"/>
        </w:rPr>
        <w:t>ow</w:t>
      </w:r>
      <w:r w:rsidR="0033739F" w:rsidRPr="0033739F">
        <w:rPr>
          <w:rFonts w:eastAsia="PMingLiU"/>
          <w:b/>
          <w:bCs/>
          <w:color w:val="FF0000"/>
          <w:lang w:val="en-US"/>
        </w:rPr>
        <w:t>ever</w:t>
      </w:r>
      <w:r w:rsidR="0033739F">
        <w:rPr>
          <w:rFonts w:eastAsia="PMingLiU"/>
          <w:lang w:val="en-US"/>
        </w:rPr>
        <w:t>,</w:t>
      </w:r>
      <w:r w:rsidRPr="006A3DBC">
        <w:rPr>
          <w:rFonts w:eastAsia="PMingLiU"/>
          <w:lang w:val="en-US"/>
        </w:rPr>
        <w:t xml:space="preserve"> from my point of view, I suppose that we should take our responsibility to improve our surroundings and protect the animals, otherwise we will face more adventurous circumstances in the future.</w:t>
      </w:r>
    </w:p>
    <w:p w14:paraId="1E9D8F16" w14:textId="77777777" w:rsidR="006A3DBC" w:rsidRPr="006A3DBC" w:rsidRDefault="006A3DBC" w:rsidP="006A3DBC">
      <w:pPr>
        <w:pStyle w:val="a3"/>
        <w:ind w:left="221"/>
        <w:rPr>
          <w:rFonts w:eastAsia="PMingLiU"/>
          <w:lang w:val="en-US"/>
        </w:rPr>
      </w:pPr>
    </w:p>
    <w:p w14:paraId="1D86F9E3" w14:textId="73FCAF47" w:rsidR="006A3DBC" w:rsidRPr="006A3DBC" w:rsidRDefault="0033739F" w:rsidP="006A3DBC">
      <w:pPr>
        <w:pStyle w:val="a3"/>
        <w:ind w:left="221"/>
        <w:rPr>
          <w:rFonts w:eastAsia="PMingLiU"/>
          <w:lang w:val="en-US"/>
        </w:rPr>
      </w:pPr>
      <w:commentRangeStart w:id="0"/>
      <w:ins w:id="1" w:author="ET.CLEO" w:date="2022-02-16T15:39:00Z">
        <w:r w:rsidRPr="00A97FCA">
          <w:rPr>
            <w:b/>
            <w:bCs/>
            <w:color w:val="FF0000"/>
            <w:lang w:val="en-US"/>
          </w:rPr>
          <w:t>There are several reasons why I side with those who think that we should still do something about the state of our ecosystem despite damaged we have wrought</w:t>
        </w:r>
      </w:ins>
      <w:commentRangeEnd w:id="0"/>
      <w:r w:rsidRPr="00A97FCA">
        <w:rPr>
          <w:rStyle w:val="ab"/>
          <w:b/>
          <w:bCs/>
          <w:color w:val="FF0000"/>
        </w:rPr>
        <w:commentReference w:id="0"/>
      </w:r>
      <w:ins w:id="2" w:author="ET.CLEO" w:date="2022-02-16T15:39:00Z">
        <w:r w:rsidRPr="00A97FCA">
          <w:rPr>
            <w:b/>
            <w:bCs/>
            <w:color w:val="FF0000"/>
            <w:lang w:val="en-US"/>
          </w:rPr>
          <w:t>.</w:t>
        </w:r>
        <w:r w:rsidRPr="00A97FCA">
          <w:rPr>
            <w:b/>
            <w:bCs/>
            <w:lang w:val="en-US"/>
          </w:rPr>
          <w:t xml:space="preserve"> </w:t>
        </w:r>
      </w:ins>
      <w:r w:rsidR="006A3DBC" w:rsidRPr="006A3DBC">
        <w:rPr>
          <w:rFonts w:eastAsia="PMingLiU"/>
          <w:lang w:val="en-US"/>
        </w:rPr>
        <w:t xml:space="preserve">One problem of our healthy will </w:t>
      </w:r>
      <w:proofErr w:type="gramStart"/>
      <w:r w:rsidR="00806BDF" w:rsidRPr="006A3DBC">
        <w:rPr>
          <w:rFonts w:eastAsia="PMingLiU"/>
          <w:lang w:val="en-US"/>
        </w:rPr>
        <w:t>turn</w:t>
      </w:r>
      <w:proofErr w:type="gramEnd"/>
      <w:r w:rsidR="006A3DBC" w:rsidRPr="006A3DBC">
        <w:rPr>
          <w:rFonts w:eastAsia="PMingLiU"/>
          <w:lang w:val="en-US"/>
        </w:rPr>
        <w:t xml:space="preserve"> into a serious international issue if we continue to destroy our environment. </w:t>
      </w:r>
      <w:commentRangeStart w:id="3"/>
      <w:ins w:id="4" w:author="ET.CLEO" w:date="2022-02-16T15:40:00Z">
        <w:r w:rsidR="00A97FCA" w:rsidRPr="001B2AD5">
          <w:rPr>
            <w:b/>
            <w:bCs/>
            <w:color w:val="FF0000"/>
            <w:lang w:val="en-US"/>
          </w:rPr>
          <w:t>This is because,</w:t>
        </w:r>
      </w:ins>
      <w:commentRangeEnd w:id="3"/>
      <w:r w:rsidR="00A97FCA" w:rsidRPr="001B2AD5">
        <w:rPr>
          <w:rStyle w:val="ab"/>
          <w:b/>
          <w:bCs/>
          <w:color w:val="FF0000"/>
        </w:rPr>
        <w:commentReference w:id="3"/>
      </w:r>
      <w:r w:rsidR="00A97FCA">
        <w:rPr>
          <w:lang w:val="en-US"/>
        </w:rPr>
        <w:t xml:space="preserve"> at</w:t>
      </w:r>
      <w:ins w:id="5" w:author="ET.CLEO" w:date="2022-02-16T15:40:00Z">
        <w:r w:rsidR="00A97FCA" w:rsidRPr="00A97FCA">
          <w:rPr>
            <w:lang w:val="en-US"/>
          </w:rPr>
          <w:t xml:space="preserve"> </w:t>
        </w:r>
      </w:ins>
      <w:r w:rsidR="006A3DBC" w:rsidRPr="006A3DBC">
        <w:rPr>
          <w:rFonts w:eastAsia="PMingLiU"/>
          <w:lang w:val="en-US"/>
        </w:rPr>
        <w:t>that time, our ecological system will become paralyzed and won't have self-healing capability any</w:t>
      </w:r>
      <w:r w:rsidR="006A3DBC">
        <w:rPr>
          <w:rFonts w:eastAsia="PMingLiU"/>
          <w:lang w:val="en-US"/>
        </w:rPr>
        <w:t xml:space="preserve"> </w:t>
      </w:r>
      <w:r w:rsidR="006A3DBC" w:rsidRPr="006A3DBC">
        <w:rPr>
          <w:rFonts w:eastAsia="PMingLiU"/>
          <w:lang w:val="en-US"/>
        </w:rPr>
        <w:t>more.</w:t>
      </w:r>
      <w:r w:rsidR="001B2AD5">
        <w:rPr>
          <w:rFonts w:eastAsia="PMingLiU"/>
          <w:lang w:val="en-US"/>
        </w:rPr>
        <w:t xml:space="preserve"> </w:t>
      </w:r>
      <w:ins w:id="6" w:author="ET.CLEO" w:date="2022-02-16T15:41:00Z">
        <w:r w:rsidR="001B2AD5" w:rsidRPr="001B2AD5">
          <w:rPr>
            <w:b/>
            <w:bCs/>
            <w:color w:val="FF0000"/>
            <w:lang w:val="en-US"/>
          </w:rPr>
          <w:t>This means that it would just further become damaged which will cause a lot of other disasters until our planet is no longer habitable</w:t>
        </w:r>
      </w:ins>
      <w:r w:rsidR="001B2AD5" w:rsidRPr="001B2AD5">
        <w:rPr>
          <w:rFonts w:asciiTheme="minorEastAsia" w:eastAsiaTheme="minorEastAsia" w:hAnsiTheme="minorEastAsia" w:hint="eastAsia"/>
          <w:b/>
          <w:bCs/>
          <w:color w:val="FF0000"/>
          <w:lang w:val="en-US" w:eastAsia="zh-CN"/>
        </w:rPr>
        <w:t>.</w:t>
      </w:r>
      <w:r w:rsidR="001B2AD5">
        <w:rPr>
          <w:rFonts w:asciiTheme="minorEastAsia" w:eastAsiaTheme="minorEastAsia" w:hAnsiTheme="minorEastAsia"/>
          <w:b/>
          <w:bCs/>
          <w:color w:val="FF0000"/>
          <w:lang w:val="en-US" w:eastAsia="zh-CN"/>
        </w:rPr>
        <w:t xml:space="preserve"> </w:t>
      </w:r>
      <w:r w:rsidR="006A3DBC" w:rsidRPr="006A3DBC">
        <w:rPr>
          <w:rFonts w:eastAsia="PMingLiU"/>
          <w:lang w:val="en-US"/>
        </w:rPr>
        <w:t>Besides,</w:t>
      </w:r>
      <w:r w:rsidR="006A3DBC">
        <w:rPr>
          <w:rFonts w:eastAsia="PMingLiU"/>
          <w:lang w:val="en-US"/>
        </w:rPr>
        <w:t xml:space="preserve"> </w:t>
      </w:r>
      <w:r w:rsidR="006A3DBC" w:rsidRPr="006A3DBC">
        <w:rPr>
          <w:rFonts w:eastAsia="PMingLiU"/>
          <w:lang w:val="en-US"/>
        </w:rPr>
        <w:t>many diseases will puzzle those human beings</w:t>
      </w:r>
      <w:r w:rsidR="00AC003E">
        <w:rPr>
          <w:rFonts w:eastAsia="PMingLiU"/>
          <w:lang w:val="en-US"/>
        </w:rPr>
        <w:t>,</w:t>
      </w:r>
      <w:ins w:id="7" w:author="ET.CLEO" w:date="2022-02-16T15:42:00Z">
        <w:r w:rsidR="00AC003E" w:rsidRPr="00AC003E">
          <w:rPr>
            <w:lang w:val="en-US"/>
          </w:rPr>
          <w:t xml:space="preserve"> </w:t>
        </w:r>
        <w:commentRangeStart w:id="8"/>
        <w:r w:rsidR="00AC003E" w:rsidRPr="00AC003E">
          <w:rPr>
            <w:b/>
            <w:bCs/>
            <w:color w:val="FF0000"/>
            <w:lang w:val="en-US"/>
          </w:rPr>
          <w:t>resulting from bad air quality, high temperatures from global warming, etc</w:t>
        </w:r>
      </w:ins>
      <w:commentRangeEnd w:id="8"/>
      <w:r w:rsidR="00AC003E" w:rsidRPr="00AC003E">
        <w:rPr>
          <w:rStyle w:val="ab"/>
          <w:b/>
          <w:bCs/>
          <w:color w:val="FF0000"/>
        </w:rPr>
        <w:commentReference w:id="8"/>
      </w:r>
      <w:r w:rsidR="00AC003E" w:rsidRPr="00AC003E">
        <w:rPr>
          <w:b/>
          <w:bCs/>
          <w:color w:val="FF0000"/>
          <w:lang w:val="en-US"/>
        </w:rPr>
        <w:t>.</w:t>
      </w:r>
      <w:r w:rsidR="006A3DBC">
        <w:rPr>
          <w:rFonts w:eastAsia="PMingLiU"/>
          <w:lang w:val="en-US"/>
        </w:rPr>
        <w:t xml:space="preserve"> </w:t>
      </w:r>
      <w:r w:rsidR="006A3DBC" w:rsidRPr="006A3DBC">
        <w:rPr>
          <w:rFonts w:eastAsia="PMingLiU"/>
          <w:lang w:val="en-US"/>
        </w:rPr>
        <w:t>After that,</w:t>
      </w:r>
      <w:r w:rsidR="006A3DBC">
        <w:rPr>
          <w:rFonts w:eastAsia="PMingLiU"/>
          <w:lang w:val="en-US"/>
        </w:rPr>
        <w:t xml:space="preserve"> </w:t>
      </w:r>
      <w:r w:rsidR="006A3DBC" w:rsidRPr="006A3DBC">
        <w:rPr>
          <w:rFonts w:eastAsia="PMingLiU"/>
          <w:lang w:val="en-US"/>
        </w:rPr>
        <w:t>many people will die because of the diseases that comes from our surroundings.</w:t>
      </w:r>
      <w:r w:rsidR="006A3DBC">
        <w:rPr>
          <w:rFonts w:eastAsia="PMingLiU"/>
          <w:lang w:val="en-US"/>
        </w:rPr>
        <w:t xml:space="preserve"> </w:t>
      </w:r>
      <w:r w:rsidR="006A3DBC" w:rsidRPr="006A3DBC">
        <w:rPr>
          <w:rFonts w:eastAsia="PMingLiU"/>
          <w:lang w:val="en-US"/>
        </w:rPr>
        <w:t>So,</w:t>
      </w:r>
      <w:r w:rsidR="006A3DBC">
        <w:rPr>
          <w:rFonts w:eastAsia="PMingLiU"/>
          <w:lang w:val="en-US"/>
        </w:rPr>
        <w:t xml:space="preserve"> </w:t>
      </w:r>
      <w:r w:rsidR="006A3DBC" w:rsidRPr="006A3DBC">
        <w:rPr>
          <w:rFonts w:eastAsia="PMingLiU"/>
          <w:lang w:val="en-US"/>
        </w:rPr>
        <w:t>we should emphasize the action of protecting the plants and animals as quickly as possible.</w:t>
      </w:r>
    </w:p>
    <w:p w14:paraId="5E2D4A76" w14:textId="77777777" w:rsidR="006A3DBC" w:rsidRPr="006A3DBC" w:rsidRDefault="006A3DBC" w:rsidP="006A3DBC">
      <w:pPr>
        <w:pStyle w:val="a3"/>
        <w:ind w:left="221"/>
        <w:rPr>
          <w:rFonts w:eastAsia="PMingLiU"/>
          <w:lang w:val="en-US"/>
        </w:rPr>
      </w:pPr>
    </w:p>
    <w:p w14:paraId="0A8E7846" w14:textId="40B5B83E" w:rsidR="006A3DBC" w:rsidRPr="006A3DBC" w:rsidRDefault="006A3DBC" w:rsidP="006A3DBC">
      <w:pPr>
        <w:pStyle w:val="a3"/>
        <w:ind w:left="221"/>
        <w:rPr>
          <w:rFonts w:eastAsia="PMingLiU"/>
          <w:lang w:val="en-US"/>
        </w:rPr>
      </w:pPr>
      <w:r w:rsidRPr="006A3DBC">
        <w:rPr>
          <w:rFonts w:eastAsia="PMingLiU"/>
          <w:lang w:val="en-US"/>
        </w:rPr>
        <w:t>Another problem is it will have a bad effect on our economic development,</w:t>
      </w:r>
      <w:r>
        <w:rPr>
          <w:rFonts w:eastAsia="PMingLiU"/>
          <w:lang w:val="en-US"/>
        </w:rPr>
        <w:t xml:space="preserve"> </w:t>
      </w:r>
      <w:r w:rsidRPr="006A3DBC">
        <w:rPr>
          <w:rFonts w:eastAsia="PMingLiU"/>
          <w:lang w:val="en-US"/>
        </w:rPr>
        <w:t>especially the tourism. For example,</w:t>
      </w:r>
      <w:r>
        <w:rPr>
          <w:rFonts w:eastAsia="PMingLiU"/>
          <w:lang w:val="en-US"/>
        </w:rPr>
        <w:t xml:space="preserve"> </w:t>
      </w:r>
      <w:r w:rsidRPr="006A3DBC">
        <w:rPr>
          <w:rFonts w:eastAsia="PMingLiU"/>
          <w:lang w:val="en-US"/>
        </w:rPr>
        <w:t>some natural sites and wildlife parks will be closed and many normal pe</w:t>
      </w:r>
      <w:r>
        <w:rPr>
          <w:rFonts w:eastAsia="PMingLiU"/>
          <w:lang w:val="en-US"/>
        </w:rPr>
        <w:t>o</w:t>
      </w:r>
      <w:r>
        <w:rPr>
          <w:rFonts w:asciiTheme="minorEastAsia" w:eastAsiaTheme="minorEastAsia" w:hAnsiTheme="minorEastAsia" w:hint="eastAsia"/>
          <w:lang w:val="en-US" w:eastAsia="zh-CN"/>
        </w:rPr>
        <w:t>p</w:t>
      </w:r>
      <w:r w:rsidRPr="006A3DBC">
        <w:rPr>
          <w:rFonts w:eastAsia="PMingLiU"/>
          <w:lang w:val="en-US"/>
        </w:rPr>
        <w:t>le will become unemployment which will aggravate our country's economic burden.</w:t>
      </w:r>
      <w:r>
        <w:rPr>
          <w:rFonts w:eastAsia="PMingLiU"/>
          <w:lang w:val="en-US"/>
        </w:rPr>
        <w:t xml:space="preserve"> </w:t>
      </w:r>
      <w:r w:rsidRPr="006A3DBC">
        <w:rPr>
          <w:rFonts w:eastAsia="PMingLiU"/>
          <w:lang w:val="en-US"/>
        </w:rPr>
        <w:t>Furthermore, the produ</w:t>
      </w:r>
      <w:r>
        <w:rPr>
          <w:rFonts w:eastAsia="PMingLiU"/>
          <w:lang w:val="en-US"/>
        </w:rPr>
        <w:t>cti</w:t>
      </w:r>
      <w:r w:rsidRPr="006A3DBC">
        <w:rPr>
          <w:rFonts w:eastAsia="PMingLiU"/>
          <w:lang w:val="en-US"/>
        </w:rPr>
        <w:t>on of our traditional Chinese medicine will also decrease.</w:t>
      </w:r>
      <w:r>
        <w:rPr>
          <w:rFonts w:eastAsia="PMingLiU"/>
          <w:lang w:val="en-US"/>
        </w:rPr>
        <w:t xml:space="preserve"> </w:t>
      </w:r>
      <w:r w:rsidRPr="006A3DBC">
        <w:rPr>
          <w:rFonts w:eastAsia="PMingLiU"/>
          <w:lang w:val="en-US"/>
        </w:rPr>
        <w:t>So,</w:t>
      </w:r>
      <w:r>
        <w:rPr>
          <w:rFonts w:eastAsia="PMingLiU"/>
          <w:lang w:val="en-US"/>
        </w:rPr>
        <w:t xml:space="preserve"> </w:t>
      </w:r>
      <w:r w:rsidRPr="006A3DBC">
        <w:rPr>
          <w:rFonts w:eastAsia="PMingLiU"/>
          <w:lang w:val="en-US"/>
        </w:rPr>
        <w:t>that's the reason why we should protect our plants and animals.</w:t>
      </w:r>
    </w:p>
    <w:p w14:paraId="16A8BC05" w14:textId="77777777" w:rsidR="006A3DBC" w:rsidRPr="006A3DBC" w:rsidRDefault="006A3DBC" w:rsidP="006A3DBC">
      <w:pPr>
        <w:pStyle w:val="a3"/>
        <w:ind w:left="221"/>
        <w:rPr>
          <w:rFonts w:eastAsia="PMingLiU"/>
          <w:lang w:val="en-US"/>
        </w:rPr>
      </w:pPr>
    </w:p>
    <w:p w14:paraId="1027571C" w14:textId="74923097" w:rsidR="006A3DBC" w:rsidRDefault="006A3DBC" w:rsidP="006A3DBC">
      <w:pPr>
        <w:pStyle w:val="a3"/>
        <w:ind w:left="221"/>
        <w:rPr>
          <w:rFonts w:eastAsia="PMingLiU"/>
          <w:lang w:val="en-US"/>
        </w:rPr>
      </w:pPr>
      <w:r w:rsidRPr="00806BDF">
        <w:rPr>
          <w:rFonts w:eastAsia="PMingLiU"/>
          <w:lang w:val="en-US"/>
        </w:rPr>
        <w:t>However,</w:t>
      </w:r>
      <w:r w:rsidR="00806BDF">
        <w:rPr>
          <w:rFonts w:eastAsia="PMingLiU"/>
          <w:lang w:val="en-US"/>
        </w:rPr>
        <w:t xml:space="preserve"> </w:t>
      </w:r>
      <w:r w:rsidRPr="00806BDF">
        <w:rPr>
          <w:rFonts w:eastAsia="PMingLiU"/>
          <w:lang w:val="en-US"/>
        </w:rPr>
        <w:t>many</w:t>
      </w:r>
      <w:r w:rsidR="00806BDF" w:rsidRPr="00806BDF">
        <w:rPr>
          <w:rFonts w:eastAsia="PMingLiU"/>
          <w:lang w:val="en-US"/>
        </w:rPr>
        <w:t xml:space="preserve"> people think i</w:t>
      </w:r>
      <w:r w:rsidR="00806BDF">
        <w:rPr>
          <w:rFonts w:eastAsia="PMingLiU"/>
          <w:lang w:val="en-US"/>
        </w:rPr>
        <w:t>t’s too late to take effective methods, since</w:t>
      </w:r>
      <w:r w:rsidR="00DC60AD">
        <w:rPr>
          <w:rFonts w:eastAsia="PMingLiU"/>
          <w:lang w:val="en-US"/>
        </w:rPr>
        <w:t>,</w:t>
      </w:r>
      <w:r w:rsidR="00DC60AD" w:rsidRPr="00DC60AD">
        <w:rPr>
          <w:rFonts w:eastAsia="PMingLiU"/>
          <w:color w:val="FF0000"/>
          <w:lang w:val="en-US"/>
        </w:rPr>
        <w:t xml:space="preserve"> </w:t>
      </w:r>
      <w:r w:rsidR="00DC60AD" w:rsidRPr="00DC60AD">
        <w:rPr>
          <w:rFonts w:eastAsia="PMingLiU"/>
          <w:b/>
          <w:bCs/>
          <w:color w:val="FF0000"/>
          <w:lang w:val="en-US"/>
        </w:rPr>
        <w:t>to begin with,</w:t>
      </w:r>
      <w:r w:rsidR="00806BDF" w:rsidRPr="00DC60AD">
        <w:rPr>
          <w:rFonts w:eastAsia="PMingLiU"/>
          <w:b/>
          <w:bCs/>
          <w:color w:val="FF0000"/>
          <w:lang w:val="en-US"/>
        </w:rPr>
        <w:t xml:space="preserve"> </w:t>
      </w:r>
      <w:r w:rsidR="00806BDF">
        <w:rPr>
          <w:rFonts w:eastAsia="PMingLiU"/>
          <w:lang w:val="en-US"/>
        </w:rPr>
        <w:t xml:space="preserve">many areas </w:t>
      </w:r>
      <w:proofErr w:type="gramStart"/>
      <w:r w:rsidR="00806BDF">
        <w:rPr>
          <w:rFonts w:eastAsia="PMingLiU"/>
          <w:lang w:val="en-US"/>
        </w:rPr>
        <w:t>has</w:t>
      </w:r>
      <w:proofErr w:type="gramEnd"/>
      <w:r w:rsidR="00806BDF">
        <w:rPr>
          <w:rFonts w:eastAsia="PMingLiU"/>
          <w:lang w:val="en-US"/>
        </w:rPr>
        <w:t xml:space="preserve"> the problem of desertification </w:t>
      </w:r>
      <w:r w:rsidR="00806BDF" w:rsidRPr="00806BDF">
        <w:rPr>
          <w:rFonts w:eastAsia="PMingLiU"/>
          <w:lang w:val="en-US"/>
        </w:rPr>
        <w:t>nowadays</w:t>
      </w:r>
      <w:r w:rsidR="00806BDF">
        <w:rPr>
          <w:rFonts w:eastAsia="PMingLiU"/>
          <w:lang w:val="en-US"/>
        </w:rPr>
        <w:t xml:space="preserve">, and many species are in danger. </w:t>
      </w:r>
      <w:commentRangeStart w:id="9"/>
      <w:ins w:id="10" w:author="ET.CLEO" w:date="2022-02-16T15:48:00Z">
        <w:r w:rsidR="00DC60AD" w:rsidRPr="00DC60AD">
          <w:rPr>
            <w:b/>
            <w:bCs/>
            <w:color w:val="FF0000"/>
            <w:lang w:val="en-US"/>
          </w:rPr>
          <w:t>These issues are irreversible and we do not have the technology to make them better, so we cannot do anything about them such as that of us not being able to bring back extinct species</w:t>
        </w:r>
      </w:ins>
      <w:commentRangeEnd w:id="9"/>
      <w:r w:rsidR="00DC60AD" w:rsidRPr="00DC60AD">
        <w:rPr>
          <w:rStyle w:val="ab"/>
          <w:b/>
          <w:bCs/>
          <w:color w:val="FF0000"/>
        </w:rPr>
        <w:commentReference w:id="9"/>
      </w:r>
      <w:ins w:id="11" w:author="ET.CLEO" w:date="2022-02-16T15:48:00Z">
        <w:r w:rsidR="00DC60AD" w:rsidRPr="00DC60AD">
          <w:rPr>
            <w:b/>
            <w:bCs/>
            <w:color w:val="FF0000"/>
            <w:lang w:val="en-US"/>
          </w:rPr>
          <w:t>.</w:t>
        </w:r>
      </w:ins>
      <w:r w:rsidR="00253E31">
        <w:rPr>
          <w:b/>
          <w:bCs/>
          <w:color w:val="FF0000"/>
          <w:lang w:val="en-US"/>
        </w:rPr>
        <w:t xml:space="preserve"> </w:t>
      </w:r>
      <w:commentRangeStart w:id="12"/>
      <w:ins w:id="13" w:author="ET.CLEO" w:date="2022-02-16T15:49:00Z">
        <w:r w:rsidR="00253E31" w:rsidRPr="00253E31">
          <w:rPr>
            <w:b/>
            <w:bCs/>
            <w:color w:val="FF0000"/>
            <w:lang w:val="en-US"/>
          </w:rPr>
          <w:t>In addition, even if we do something about the ecological dilemmas, if we still work towards industrialization and other human activities which harm the environment, it will just be counterproductive to do anything</w:t>
        </w:r>
      </w:ins>
      <w:commentRangeEnd w:id="12"/>
      <w:r w:rsidR="00253E31" w:rsidRPr="00253E31">
        <w:rPr>
          <w:rStyle w:val="ab"/>
          <w:b/>
          <w:bCs/>
          <w:color w:val="FF0000"/>
        </w:rPr>
        <w:commentReference w:id="12"/>
      </w:r>
      <w:ins w:id="14" w:author="ET.CLEO" w:date="2022-02-16T15:49:00Z">
        <w:r w:rsidR="00253E31" w:rsidRPr="00253E31">
          <w:rPr>
            <w:b/>
            <w:bCs/>
            <w:color w:val="FF0000"/>
            <w:lang w:val="en-US"/>
          </w:rPr>
          <w:t>.</w:t>
        </w:r>
      </w:ins>
      <w:r w:rsidR="00253E31">
        <w:rPr>
          <w:b/>
          <w:bCs/>
          <w:color w:val="FF0000"/>
          <w:lang w:val="en-US"/>
        </w:rPr>
        <w:t xml:space="preserve"> </w:t>
      </w:r>
      <w:r w:rsidR="00806BDF">
        <w:rPr>
          <w:rFonts w:eastAsia="PMingLiU"/>
          <w:lang w:val="en-US"/>
        </w:rPr>
        <w:t>For instance,</w:t>
      </w:r>
      <w:r w:rsidR="008A0410">
        <w:rPr>
          <w:rFonts w:eastAsia="PMingLiU"/>
          <w:lang w:val="en-US"/>
        </w:rPr>
        <w:t xml:space="preserve"> </w:t>
      </w:r>
      <w:commentRangeStart w:id="15"/>
      <w:ins w:id="16" w:author="ET.CLEO" w:date="2022-02-16T15:49:00Z">
        <w:r w:rsidR="00DD6F17" w:rsidRPr="00DD6F17">
          <w:rPr>
            <w:b/>
            <w:bCs/>
            <w:color w:val="FF0000"/>
            <w:lang w:val="en-US"/>
          </w:rPr>
          <w:t>even if we make laws</w:t>
        </w:r>
      </w:ins>
      <w:commentRangeEnd w:id="15"/>
      <w:r w:rsidR="00DD6F17" w:rsidRPr="00DD6F17">
        <w:rPr>
          <w:rStyle w:val="ab"/>
          <w:b/>
          <w:bCs/>
          <w:color w:val="FF0000"/>
        </w:rPr>
        <w:commentReference w:id="15"/>
      </w:r>
      <w:ins w:id="17" w:author="ET.CLEO" w:date="2022-02-16T15:49:00Z">
        <w:r w:rsidR="00DD6F17" w:rsidRPr="00DD6F17">
          <w:rPr>
            <w:lang w:val="en-US"/>
          </w:rPr>
          <w:t>,</w:t>
        </w:r>
      </w:ins>
      <w:r w:rsidR="00DD6F17" w:rsidRPr="00DD6F17">
        <w:rPr>
          <w:rFonts w:eastAsia="PMingLiU"/>
          <w:lang w:val="en-US"/>
        </w:rPr>
        <w:t xml:space="preserve"> </w:t>
      </w:r>
      <w:r w:rsidR="008A0410">
        <w:rPr>
          <w:rFonts w:eastAsia="PMingLiU"/>
          <w:lang w:val="en-US"/>
        </w:rPr>
        <w:t xml:space="preserve">many merchants disregard the rules, and to kill those rare animals, so that they can sale </w:t>
      </w:r>
      <w:r w:rsidR="00230AA1" w:rsidRPr="00230AA1">
        <w:rPr>
          <w:rFonts w:eastAsia="PMingLiU"/>
          <w:b/>
          <w:bCs/>
          <w:color w:val="FF0000"/>
          <w:lang w:val="en-US"/>
        </w:rPr>
        <w:t>them</w:t>
      </w:r>
      <w:r w:rsidR="00230AA1">
        <w:rPr>
          <w:rFonts w:eastAsia="PMingLiU"/>
          <w:lang w:val="en-US"/>
        </w:rPr>
        <w:t xml:space="preserve"> </w:t>
      </w:r>
      <w:r w:rsidR="008A0410">
        <w:rPr>
          <w:rFonts w:eastAsia="PMingLiU"/>
          <w:lang w:val="en-US"/>
        </w:rPr>
        <w:t>for money.</w:t>
      </w:r>
    </w:p>
    <w:p w14:paraId="582A0E88" w14:textId="55347900" w:rsidR="008A0410" w:rsidRDefault="008A0410" w:rsidP="006A3DBC">
      <w:pPr>
        <w:pStyle w:val="a3"/>
        <w:ind w:left="221"/>
        <w:rPr>
          <w:rFonts w:eastAsiaTheme="minorEastAsia"/>
          <w:lang w:val="en-US" w:eastAsia="zh-CN"/>
        </w:rPr>
      </w:pPr>
    </w:p>
    <w:p w14:paraId="5912D342" w14:textId="3D55C05E" w:rsidR="008A0410" w:rsidRPr="008A0410" w:rsidRDefault="008A0410" w:rsidP="006A3DBC">
      <w:pPr>
        <w:pStyle w:val="a3"/>
        <w:ind w:left="221"/>
        <w:rPr>
          <w:rFonts w:eastAsiaTheme="minorEastAsia"/>
          <w:lang w:val="en-US" w:eastAsia="zh-CN"/>
        </w:rPr>
      </w:pPr>
      <w:r>
        <w:rPr>
          <w:rFonts w:eastAsiaTheme="minorEastAsia" w:hint="eastAsia"/>
          <w:lang w:val="en-US" w:eastAsia="zh-CN"/>
        </w:rPr>
        <w:t>A</w:t>
      </w:r>
      <w:r>
        <w:rPr>
          <w:rFonts w:eastAsiaTheme="minorEastAsia"/>
          <w:lang w:val="en-US" w:eastAsia="zh-CN"/>
        </w:rPr>
        <w:t xml:space="preserve">ll in all, no matter what problems </w:t>
      </w:r>
      <w:r w:rsidR="00E33640">
        <w:rPr>
          <w:rFonts w:eastAsiaTheme="minorEastAsia"/>
          <w:lang w:val="en-US" w:eastAsia="zh-CN"/>
        </w:rPr>
        <w:t xml:space="preserve">currently have, we must try our best to protect the existing plants and animals, and we have to take a longer view. The ecological system becomes better, our living condition </w:t>
      </w:r>
      <w:r w:rsidR="0035029D">
        <w:rPr>
          <w:rFonts w:eastAsiaTheme="minorEastAsia" w:hint="eastAsia"/>
          <w:lang w:val="en-US" w:eastAsia="zh-CN"/>
        </w:rPr>
        <w:t>will</w:t>
      </w:r>
      <w:r w:rsidR="0035029D">
        <w:rPr>
          <w:rFonts w:eastAsiaTheme="minorEastAsia"/>
          <w:lang w:val="en-US" w:eastAsia="zh-CN"/>
        </w:rPr>
        <w:t xml:space="preserve"> </w:t>
      </w:r>
      <w:r w:rsidR="00E33640">
        <w:rPr>
          <w:rFonts w:eastAsiaTheme="minorEastAsia"/>
          <w:lang w:val="en-US" w:eastAsia="zh-CN"/>
        </w:rPr>
        <w:t>become better, too. The situation couldn’t be worse any more.</w:t>
      </w:r>
    </w:p>
    <w:sectPr w:rsidR="008A0410" w:rsidRPr="008A0410">
      <w:type w:val="continuous"/>
      <w:pgSz w:w="11910" w:h="16840"/>
      <w:pgMar w:top="2520" w:right="680" w:bottom="500" w:left="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T.CLEO" w:date="2022-02-16T15:51:00Z" w:initials="ET.C">
    <w:p w14:paraId="14ECBD0A" w14:textId="77777777" w:rsidR="0033739F" w:rsidRDefault="0033739F" w:rsidP="0033739F">
      <w:pPr>
        <w:pStyle w:val="a9"/>
      </w:pPr>
      <w:r>
        <w:rPr>
          <w:rStyle w:val="ab"/>
        </w:rPr>
        <w:annotationRef/>
      </w:r>
      <w:r w:rsidRPr="00385CA7">
        <w:rPr>
          <w:highlight w:val="cyan"/>
        </w:rPr>
        <w:t>Make sure to state the main idea of your discussion as this is also a way for you to establish your stand consistently throughout the essay, particularly in the body paragraphs.</w:t>
      </w:r>
    </w:p>
  </w:comment>
  <w:comment w:id="3" w:author="ET.CLEO" w:date="2022-02-16T15:51:00Z" w:initials="ET.C">
    <w:p w14:paraId="75544DC0" w14:textId="77777777" w:rsidR="00A97FCA" w:rsidRDefault="00A97FCA" w:rsidP="00A97FCA">
      <w:pPr>
        <w:pStyle w:val="a9"/>
      </w:pPr>
      <w:r>
        <w:rPr>
          <w:rStyle w:val="ab"/>
        </w:rPr>
        <w:annotationRef/>
      </w:r>
      <w:r w:rsidRPr="00467F79">
        <w:t>Make sure to use the proper cohesive device in order to serve the purpose of</w:t>
      </w:r>
      <w:r>
        <w:t xml:space="preserve"> reasoning.</w:t>
      </w:r>
    </w:p>
  </w:comment>
  <w:comment w:id="8" w:author="ET.CLEO" w:date="2022-02-16T15:52:00Z" w:initials="ET.C">
    <w:p w14:paraId="3FDD290F" w14:textId="77777777" w:rsidR="00AC003E" w:rsidRDefault="00AC003E" w:rsidP="00AC003E">
      <w:pPr>
        <w:pStyle w:val="a9"/>
      </w:pPr>
      <w:r>
        <w:rPr>
          <w:rStyle w:val="ab"/>
        </w:rPr>
        <w:annotationRef/>
      </w:r>
      <w:r w:rsidRPr="0042136F">
        <w:rPr>
          <w:highlight w:val="cyan"/>
        </w:rPr>
        <w:t>Expound and justify the ideas you have presented in the discussion with explanations/examples.</w:t>
      </w:r>
      <w:r>
        <w:rPr>
          <w:highlight w:val="cyan"/>
        </w:rPr>
        <w:t xml:space="preserve"> What is the cause of this issue?</w:t>
      </w:r>
    </w:p>
  </w:comment>
  <w:comment w:id="9" w:author="ET.CLEO" w:date="2022-02-16T15:53:00Z" w:initials="ET.C">
    <w:p w14:paraId="6A748A19" w14:textId="77777777" w:rsidR="00DC60AD" w:rsidRDefault="00DC60AD" w:rsidP="00DC60AD">
      <w:pPr>
        <w:pStyle w:val="a9"/>
      </w:pPr>
      <w:r>
        <w:rPr>
          <w:rStyle w:val="ab"/>
        </w:rPr>
        <w:annotationRef/>
      </w:r>
      <w:r w:rsidRPr="0042136F">
        <w:rPr>
          <w:highlight w:val="cyan"/>
        </w:rPr>
        <w:t>Explain this properly and give it is own elaboration because it is different from the discussion which follows it.</w:t>
      </w:r>
    </w:p>
  </w:comment>
  <w:comment w:id="12" w:author="ET.CLEO" w:date="2022-02-16T15:50:00Z" w:initials="ET.C">
    <w:p w14:paraId="40D73CAD" w14:textId="77777777" w:rsidR="00253E31" w:rsidRDefault="00253E31" w:rsidP="00253E31">
      <w:pPr>
        <w:pStyle w:val="a9"/>
      </w:pPr>
      <w:r>
        <w:rPr>
          <w:rStyle w:val="ab"/>
        </w:rPr>
        <w:annotationRef/>
      </w:r>
      <w:r w:rsidRPr="0086336E">
        <w:rPr>
          <w:highlight w:val="cyan"/>
        </w:rPr>
        <w:t>Provide the main concept of the supporting idea before going to your examples and explanations in order to establish the thought that supports your response/the main idea of the paragraph.</w:t>
      </w:r>
    </w:p>
  </w:comment>
  <w:comment w:id="15" w:author="ET.CLEO" w:date="2022-02-16T15:53:00Z" w:initials="ET.C">
    <w:p w14:paraId="77273CD8" w14:textId="77777777" w:rsidR="00DD6F17" w:rsidRDefault="00DD6F17" w:rsidP="00DD6F17">
      <w:pPr>
        <w:pStyle w:val="a9"/>
      </w:pPr>
      <w:r>
        <w:rPr>
          <w:rStyle w:val="ab"/>
        </w:rPr>
        <w:annotationRef/>
      </w:r>
      <w:r w:rsidRPr="00BA248E">
        <w:rPr>
          <w:highlight w:val="cyan"/>
        </w:rPr>
        <w:t>Specify the situation which would relate this example to the main point of the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ECBD0A" w15:done="0"/>
  <w15:commentEx w15:paraId="75544DC0" w15:done="0"/>
  <w15:commentEx w15:paraId="3FDD290F" w15:done="0"/>
  <w15:commentEx w15:paraId="6A748A19" w15:done="0"/>
  <w15:commentEx w15:paraId="40D73CAD" w15:done="0"/>
  <w15:commentEx w15:paraId="77273C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79BEF" w16cex:dateUtc="2022-02-16T07:51:00Z"/>
  <w16cex:commentExtensible w16cex:durableId="25B79C00" w16cex:dateUtc="2022-02-16T07:51:00Z"/>
  <w16cex:commentExtensible w16cex:durableId="25B79C20" w16cex:dateUtc="2022-02-16T07:52:00Z"/>
  <w16cex:commentExtensible w16cex:durableId="25B79C5E" w16cex:dateUtc="2022-02-16T07:53:00Z"/>
  <w16cex:commentExtensible w16cex:durableId="25B79BBB" w16cex:dateUtc="2022-02-16T07:50:00Z"/>
  <w16cex:commentExtensible w16cex:durableId="25B79C62" w16cex:dateUtc="2022-02-16T07: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ECBD0A" w16cid:durableId="25B79BEF"/>
  <w16cid:commentId w16cid:paraId="75544DC0" w16cid:durableId="25B79C00"/>
  <w16cid:commentId w16cid:paraId="3FDD290F" w16cid:durableId="25B79C20"/>
  <w16cid:commentId w16cid:paraId="6A748A19" w16cid:durableId="25B79C5E"/>
  <w16cid:commentId w16cid:paraId="40D73CAD" w16cid:durableId="25B79BBB"/>
  <w16cid:commentId w16cid:paraId="77273CD8" w16cid:durableId="25B79C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03A92" w14:textId="77777777" w:rsidR="00B31397" w:rsidRDefault="00B31397">
      <w:r>
        <w:separator/>
      </w:r>
    </w:p>
  </w:endnote>
  <w:endnote w:type="continuationSeparator" w:id="0">
    <w:p w14:paraId="44E9FE80" w14:textId="77777777" w:rsidR="00B31397" w:rsidRDefault="00B31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616D4" w14:textId="77777777" w:rsidR="00D97F79" w:rsidRDefault="00B31397">
    <w:pPr>
      <w:pStyle w:val="a3"/>
      <w:spacing w:line="14" w:lineRule="auto"/>
      <w:rPr>
        <w:sz w:val="20"/>
      </w:rPr>
    </w:pPr>
    <w:r>
      <w:pict w14:anchorId="258BA69F">
        <v:shapetype id="_x0000_t202" coordsize="21600,21600" o:spt="202" path="m,l,21600r21600,l21600,xe">
          <v:stroke joinstyle="miter"/>
          <v:path gradientshapeok="t" o:connecttype="rect"/>
        </v:shapetype>
        <v:shape id="_x0000_s1025" type="#_x0000_t202" style="position:absolute;margin-left:536.5pt;margin-top:815.2pt;width:9.75pt;height:12.95pt;z-index:-251658240;mso-position-horizontal-relative:page;mso-position-vertical-relative:page" filled="f" stroked="f">
          <v:textbox inset="0,0,0,0">
            <w:txbxContent>
              <w:p w14:paraId="0273D702" w14:textId="77777777" w:rsidR="00D97F79" w:rsidRDefault="00922B0C">
                <w:pPr>
                  <w:spacing w:before="20"/>
                  <w:ind w:left="40"/>
                  <w:rPr>
                    <w:rFonts w:ascii="Verdana"/>
                    <w:sz w:val="18"/>
                  </w:rPr>
                </w:pPr>
                <w:r>
                  <w:fldChar w:fldCharType="begin"/>
                </w:r>
                <w:r>
                  <w:rPr>
                    <w:rFonts w:ascii="Verdana"/>
                    <w:sz w:val="18"/>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225C2" w14:textId="77777777" w:rsidR="00B31397" w:rsidRDefault="00B31397">
      <w:r>
        <w:separator/>
      </w:r>
    </w:p>
  </w:footnote>
  <w:footnote w:type="continuationSeparator" w:id="0">
    <w:p w14:paraId="565EA41E" w14:textId="77777777" w:rsidR="00B31397" w:rsidRDefault="00B313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B9006" w14:textId="77777777" w:rsidR="00D97F79" w:rsidRDefault="00922B0C">
    <w:pPr>
      <w:pStyle w:val="a3"/>
      <w:spacing w:line="14" w:lineRule="auto"/>
      <w:rPr>
        <w:sz w:val="20"/>
      </w:rPr>
    </w:pPr>
    <w:r>
      <w:rPr>
        <w:noProof/>
      </w:rPr>
      <w:drawing>
        <wp:anchor distT="0" distB="0" distL="0" distR="0" simplePos="0" relativeHeight="251657216" behindDoc="1" locked="0" layoutInCell="1" allowOverlap="1" wp14:anchorId="501FFFC9" wp14:editId="76A4A645">
          <wp:simplePos x="0" y="0"/>
          <wp:positionH relativeFrom="page">
            <wp:posOffset>3112007</wp:posOffset>
          </wp:positionH>
          <wp:positionV relativeFrom="page">
            <wp:posOffset>360425</wp:posOffset>
          </wp:positionV>
          <wp:extent cx="1365504" cy="124967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365504" cy="124967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745A3"/>
    <w:multiLevelType w:val="hybridMultilevel"/>
    <w:tmpl w:val="7758FD88"/>
    <w:lvl w:ilvl="0" w:tplc="FA900C9E">
      <w:start w:val="1"/>
      <w:numFmt w:val="decimal"/>
      <w:lvlText w:val="%1."/>
      <w:lvlJc w:val="left"/>
      <w:pPr>
        <w:ind w:left="581" w:hanging="360"/>
        <w:jc w:val="left"/>
      </w:pPr>
      <w:rPr>
        <w:rFonts w:ascii="Verdana" w:eastAsia="Verdana" w:hAnsi="Verdana" w:cs="Verdana" w:hint="default"/>
        <w:spacing w:val="-1"/>
        <w:w w:val="99"/>
        <w:sz w:val="22"/>
        <w:szCs w:val="22"/>
        <w:lang w:val="zh-TW" w:eastAsia="zh-TW" w:bidi="zh-TW"/>
      </w:rPr>
    </w:lvl>
    <w:lvl w:ilvl="1" w:tplc="51D4B176">
      <w:numFmt w:val="bullet"/>
      <w:lvlText w:val="□"/>
      <w:lvlJc w:val="left"/>
      <w:pPr>
        <w:ind w:left="1020" w:hanging="440"/>
      </w:pPr>
      <w:rPr>
        <w:rFonts w:ascii="宋体" w:eastAsia="宋体" w:hAnsi="宋体" w:cs="宋体" w:hint="default"/>
        <w:w w:val="99"/>
        <w:sz w:val="22"/>
        <w:szCs w:val="22"/>
        <w:lang w:val="zh-TW" w:eastAsia="zh-TW" w:bidi="zh-TW"/>
      </w:rPr>
    </w:lvl>
    <w:lvl w:ilvl="2" w:tplc="6DA4C2AE">
      <w:numFmt w:val="bullet"/>
      <w:lvlText w:val="•"/>
      <w:lvlJc w:val="left"/>
      <w:pPr>
        <w:ind w:left="2064" w:hanging="440"/>
      </w:pPr>
      <w:rPr>
        <w:rFonts w:hint="default"/>
        <w:lang w:val="zh-TW" w:eastAsia="zh-TW" w:bidi="zh-TW"/>
      </w:rPr>
    </w:lvl>
    <w:lvl w:ilvl="3" w:tplc="13F26C06">
      <w:numFmt w:val="bullet"/>
      <w:lvlText w:val="•"/>
      <w:lvlJc w:val="left"/>
      <w:pPr>
        <w:ind w:left="3109" w:hanging="440"/>
      </w:pPr>
      <w:rPr>
        <w:rFonts w:hint="default"/>
        <w:lang w:val="zh-TW" w:eastAsia="zh-TW" w:bidi="zh-TW"/>
      </w:rPr>
    </w:lvl>
    <w:lvl w:ilvl="4" w:tplc="9AD451E0">
      <w:numFmt w:val="bullet"/>
      <w:lvlText w:val="•"/>
      <w:lvlJc w:val="left"/>
      <w:pPr>
        <w:ind w:left="4154" w:hanging="440"/>
      </w:pPr>
      <w:rPr>
        <w:rFonts w:hint="default"/>
        <w:lang w:val="zh-TW" w:eastAsia="zh-TW" w:bidi="zh-TW"/>
      </w:rPr>
    </w:lvl>
    <w:lvl w:ilvl="5" w:tplc="600E9670">
      <w:numFmt w:val="bullet"/>
      <w:lvlText w:val="•"/>
      <w:lvlJc w:val="left"/>
      <w:pPr>
        <w:ind w:left="5199" w:hanging="440"/>
      </w:pPr>
      <w:rPr>
        <w:rFonts w:hint="default"/>
        <w:lang w:val="zh-TW" w:eastAsia="zh-TW" w:bidi="zh-TW"/>
      </w:rPr>
    </w:lvl>
    <w:lvl w:ilvl="6" w:tplc="B1966104">
      <w:numFmt w:val="bullet"/>
      <w:lvlText w:val="•"/>
      <w:lvlJc w:val="left"/>
      <w:pPr>
        <w:ind w:left="6244" w:hanging="440"/>
      </w:pPr>
      <w:rPr>
        <w:rFonts w:hint="default"/>
        <w:lang w:val="zh-TW" w:eastAsia="zh-TW" w:bidi="zh-TW"/>
      </w:rPr>
    </w:lvl>
    <w:lvl w:ilvl="7" w:tplc="4DC2684A">
      <w:numFmt w:val="bullet"/>
      <w:lvlText w:val="•"/>
      <w:lvlJc w:val="left"/>
      <w:pPr>
        <w:ind w:left="7289" w:hanging="440"/>
      </w:pPr>
      <w:rPr>
        <w:rFonts w:hint="default"/>
        <w:lang w:val="zh-TW" w:eastAsia="zh-TW" w:bidi="zh-TW"/>
      </w:rPr>
    </w:lvl>
    <w:lvl w:ilvl="8" w:tplc="683ADA02">
      <w:numFmt w:val="bullet"/>
      <w:lvlText w:val="•"/>
      <w:lvlJc w:val="left"/>
      <w:pPr>
        <w:ind w:left="8334" w:hanging="440"/>
      </w:pPr>
      <w:rPr>
        <w:rFonts w:hint="default"/>
        <w:lang w:val="zh-TW" w:eastAsia="zh-TW" w:bidi="zh-TW"/>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T.CLEO">
    <w15:presenceInfo w15:providerId="None" w15:userId="ET.CLE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8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D97F79"/>
    <w:rsid w:val="001B2AD5"/>
    <w:rsid w:val="00230AA1"/>
    <w:rsid w:val="00237B81"/>
    <w:rsid w:val="00253E31"/>
    <w:rsid w:val="002D6EC5"/>
    <w:rsid w:val="0033739F"/>
    <w:rsid w:val="0035029D"/>
    <w:rsid w:val="006A3DBC"/>
    <w:rsid w:val="00806BDF"/>
    <w:rsid w:val="008A0410"/>
    <w:rsid w:val="00922B0C"/>
    <w:rsid w:val="00A97FCA"/>
    <w:rsid w:val="00AC003E"/>
    <w:rsid w:val="00B31397"/>
    <w:rsid w:val="00D97F79"/>
    <w:rsid w:val="00DC60AD"/>
    <w:rsid w:val="00DD6F17"/>
    <w:rsid w:val="00E33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80"/>
    <o:shapelayout v:ext="edit">
      <o:idmap v:ext="edit" data="2"/>
    </o:shapelayout>
  </w:shapeDefaults>
  <w:decimalSymbol w:val="."/>
  <w:listSeparator w:val=","/>
  <w14:docId w14:val="22D02CDF"/>
  <w15:docId w15:val="{F3A3341E-14B8-46CE-B262-4A6AAB8A4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val="zh-TW" w:eastAsia="zh-TW" w:bidi="zh-TW"/>
    </w:rPr>
  </w:style>
  <w:style w:type="paragraph" w:styleId="1">
    <w:name w:val="heading 1"/>
    <w:basedOn w:val="a"/>
    <w:uiPriority w:val="9"/>
    <w:qFormat/>
    <w:pPr>
      <w:ind w:left="2381"/>
      <w:outlineLvl w:val="0"/>
    </w:pPr>
    <w:rPr>
      <w:rFonts w:ascii="等线" w:eastAsia="等线" w:hAnsi="等线" w:cs="等线"/>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List Paragraph"/>
    <w:basedOn w:val="a"/>
    <w:uiPriority w:val="1"/>
    <w:qFormat/>
    <w:pPr>
      <w:ind w:left="581" w:hanging="440"/>
    </w:pPr>
  </w:style>
  <w:style w:type="paragraph" w:customStyle="1" w:styleId="TableParagraph">
    <w:name w:val="Table Paragraph"/>
    <w:basedOn w:val="a"/>
    <w:uiPriority w:val="1"/>
    <w:qFormat/>
    <w:pPr>
      <w:spacing w:before="81"/>
      <w:ind w:left="8"/>
      <w:jc w:val="center"/>
    </w:pPr>
  </w:style>
  <w:style w:type="paragraph" w:styleId="a5">
    <w:name w:val="header"/>
    <w:basedOn w:val="a"/>
    <w:link w:val="a6"/>
    <w:uiPriority w:val="99"/>
    <w:unhideWhenUsed/>
    <w:rsid w:val="0033739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3739F"/>
    <w:rPr>
      <w:rFonts w:ascii="宋体" w:eastAsia="宋体" w:hAnsi="宋体" w:cs="宋体"/>
      <w:sz w:val="18"/>
      <w:szCs w:val="18"/>
      <w:lang w:val="zh-TW" w:eastAsia="zh-TW" w:bidi="zh-TW"/>
    </w:rPr>
  </w:style>
  <w:style w:type="paragraph" w:styleId="a7">
    <w:name w:val="footer"/>
    <w:basedOn w:val="a"/>
    <w:link w:val="a8"/>
    <w:uiPriority w:val="99"/>
    <w:unhideWhenUsed/>
    <w:rsid w:val="0033739F"/>
    <w:pPr>
      <w:tabs>
        <w:tab w:val="center" w:pos="4153"/>
        <w:tab w:val="right" w:pos="8306"/>
      </w:tabs>
      <w:snapToGrid w:val="0"/>
    </w:pPr>
    <w:rPr>
      <w:sz w:val="18"/>
      <w:szCs w:val="18"/>
    </w:rPr>
  </w:style>
  <w:style w:type="character" w:customStyle="1" w:styleId="a8">
    <w:name w:val="页脚 字符"/>
    <w:basedOn w:val="a0"/>
    <w:link w:val="a7"/>
    <w:uiPriority w:val="99"/>
    <w:rsid w:val="0033739F"/>
    <w:rPr>
      <w:rFonts w:ascii="宋体" w:eastAsia="宋体" w:hAnsi="宋体" w:cs="宋体"/>
      <w:sz w:val="18"/>
      <w:szCs w:val="18"/>
      <w:lang w:val="zh-TW" w:eastAsia="zh-TW" w:bidi="zh-TW"/>
    </w:rPr>
  </w:style>
  <w:style w:type="paragraph" w:styleId="a9">
    <w:name w:val="annotation text"/>
    <w:basedOn w:val="a"/>
    <w:link w:val="aa"/>
    <w:uiPriority w:val="99"/>
    <w:qFormat/>
    <w:rsid w:val="0033739F"/>
    <w:pPr>
      <w:widowControl/>
      <w:autoSpaceDE/>
      <w:autoSpaceDN/>
    </w:pPr>
    <w:rPr>
      <w:rFonts w:ascii="Times New Roman" w:hAnsi="Times New Roman" w:cs="Times New Roman"/>
      <w:kern w:val="2"/>
      <w:sz w:val="20"/>
      <w:szCs w:val="20"/>
      <w:lang w:val="en-US" w:eastAsia="zh-CN" w:bidi="ar-SA"/>
    </w:rPr>
  </w:style>
  <w:style w:type="character" w:customStyle="1" w:styleId="aa">
    <w:name w:val="批注文字 字符"/>
    <w:basedOn w:val="a0"/>
    <w:link w:val="a9"/>
    <w:uiPriority w:val="99"/>
    <w:qFormat/>
    <w:rsid w:val="0033739F"/>
    <w:rPr>
      <w:rFonts w:ascii="Times New Roman" w:eastAsia="宋体" w:hAnsi="Times New Roman" w:cs="Times New Roman"/>
      <w:kern w:val="2"/>
      <w:sz w:val="20"/>
      <w:szCs w:val="20"/>
      <w:lang w:eastAsia="zh-CN"/>
    </w:rPr>
  </w:style>
  <w:style w:type="character" w:styleId="ab">
    <w:name w:val="annotation reference"/>
    <w:basedOn w:val="a0"/>
    <w:uiPriority w:val="99"/>
    <w:qFormat/>
    <w:rsid w:val="0033739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527</Words>
  <Characters>3010</Characters>
  <Application>Microsoft Office Word</Application>
  <DocSecurity>0</DocSecurity>
  <Lines>25</Lines>
  <Paragraphs>7</Paragraphs>
  <ScaleCrop>false</ScaleCrop>
  <Company>HP</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D03 - RecomForm-chi 2015.doc</dc:title>
  <dc:creator>noraieong</dc:creator>
  <cp:lastModifiedBy>房 佳彧</cp:lastModifiedBy>
  <cp:revision>13</cp:revision>
  <dcterms:created xsi:type="dcterms:W3CDTF">2022-01-06T14:57:00Z</dcterms:created>
  <dcterms:modified xsi:type="dcterms:W3CDTF">2022-02-16T10:00:00Z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2014-11-25T00:00:00Z</vt:filetime>
  </property>
  <property fmtid="{D5CDD505-2E9C-101B-9397-08002B2CF9AE}" pid="3" name="Creator">
    <vt:lpwstr>PScript5.dll Version 5.2.2</vt:lpwstr>
  </property>
  <property fmtid="{D5CDD505-2E9C-101B-9397-08002B2CF9AE}" pid="4" name="LastSaved">
    <vt:filetime>2022-01-06T00:00:00Z</vt:filetime>
  </property>
</Properties>
</file>